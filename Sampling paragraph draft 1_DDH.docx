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25511" w14:textId="01425D02" w:rsidR="002503BB" w:rsidRDefault="00472B9E">
      <w:r>
        <w:t xml:space="preserve">Sampling </w:t>
      </w:r>
    </w:p>
    <w:p w14:paraId="23E5C7B0" w14:textId="77777777" w:rsidR="00B73082" w:rsidRDefault="00B73082"/>
    <w:p w14:paraId="3A7D3414" w14:textId="7BF32FD9" w:rsidR="00C546DA" w:rsidRDefault="00093E5C" w:rsidP="004106D4">
      <w:r>
        <w:t>We selected t</w:t>
      </w:r>
      <w:r w:rsidR="004106D4">
        <w:t>hirty-</w:t>
      </w:r>
      <w:r w:rsidR="00172E6E">
        <w:t>six</w:t>
      </w:r>
      <w:r w:rsidR="004106D4">
        <w:t xml:space="preserve"> taxa from </w:t>
      </w:r>
      <w:r w:rsidR="00FC0B6F">
        <w:t>across the</w:t>
      </w:r>
      <w:r w:rsidR="004106D4">
        <w:t xml:space="preserve"> twelve subfamilies of the Poaceae</w:t>
      </w:r>
      <w:r w:rsidR="00B97AE7">
        <w:t>,</w:t>
      </w:r>
      <w:r w:rsidR="004106D4">
        <w:t xml:space="preserve"> and four from the early-diverging </w:t>
      </w:r>
      <w:proofErr w:type="spellStart"/>
      <w:r w:rsidR="004106D4">
        <w:t>Poales</w:t>
      </w:r>
      <w:proofErr w:type="spellEnd"/>
      <w:r w:rsidR="004106D4">
        <w:t xml:space="preserve"> lineages </w:t>
      </w:r>
      <w:r w:rsidR="007D159D">
        <w:t>(</w:t>
      </w:r>
      <w:proofErr w:type="spellStart"/>
      <w:r w:rsidR="004106D4">
        <w:t>Flagellariaceae</w:t>
      </w:r>
      <w:proofErr w:type="spellEnd"/>
      <w:r w:rsidR="004106D4">
        <w:t xml:space="preserve">, </w:t>
      </w:r>
      <w:proofErr w:type="spellStart"/>
      <w:r w:rsidR="004106D4">
        <w:t>Joinvilleaceae</w:t>
      </w:r>
      <w:proofErr w:type="spellEnd"/>
      <w:r w:rsidR="004106D4">
        <w:t xml:space="preserve">, and </w:t>
      </w:r>
      <w:proofErr w:type="spellStart"/>
      <w:r w:rsidR="004106D4">
        <w:t>Ecdeiocoleaceae</w:t>
      </w:r>
      <w:proofErr w:type="spellEnd"/>
      <w:r w:rsidR="007D159D">
        <w:t>)</w:t>
      </w:r>
      <w:r w:rsidR="004106D4">
        <w:t xml:space="preserve"> to study pollen wall</w:t>
      </w:r>
      <w:r w:rsidR="007D159D">
        <w:t xml:space="preserve"> </w:t>
      </w:r>
      <w:r w:rsidR="004106D4">
        <w:t>ultrastructure</w:t>
      </w:r>
      <w:r w:rsidR="007D159D">
        <w:t xml:space="preserve"> (</w:t>
      </w:r>
      <w:commentRangeStart w:id="0"/>
      <w:r w:rsidR="007D159D" w:rsidRPr="007D159D">
        <w:rPr>
          <w:highlight w:val="yellow"/>
        </w:rPr>
        <w:t>Table</w:t>
      </w:r>
      <w:commentRangeEnd w:id="0"/>
      <w:r w:rsidR="00115804">
        <w:rPr>
          <w:rStyle w:val="CommentReference"/>
        </w:rPr>
        <w:commentReference w:id="0"/>
      </w:r>
      <w:r w:rsidR="007D159D" w:rsidRPr="007D159D">
        <w:rPr>
          <w:highlight w:val="yellow"/>
        </w:rPr>
        <w:t>)</w:t>
      </w:r>
      <w:r w:rsidR="004106D4">
        <w:t xml:space="preserve">. </w:t>
      </w:r>
      <w:commentRangeStart w:id="1"/>
      <w:r w:rsidR="00405660">
        <w:t>T</w:t>
      </w:r>
      <w:ins w:id="2" w:author="Derek Houston" w:date="2018-09-25T14:22:00Z">
        <w:r w:rsidR="00B63F71">
          <w:t>hese t</w:t>
        </w:r>
      </w:ins>
      <w:r w:rsidR="00405660">
        <w:t xml:space="preserve">axa </w:t>
      </w:r>
      <w:del w:id="3" w:author="Derek Houston" w:date="2018-09-25T14:22:00Z">
        <w:r w:rsidR="00405660" w:rsidDel="00B63F71">
          <w:delText>are selected from</w:delText>
        </w:r>
      </w:del>
      <w:ins w:id="4" w:author="Derek Houston" w:date="2018-09-25T14:22:00Z">
        <w:r w:rsidR="00B63F71">
          <w:t>occur in</w:t>
        </w:r>
      </w:ins>
      <w:r w:rsidR="00405660">
        <w:t xml:space="preserve"> a range of habitats</w:t>
      </w:r>
      <w:ins w:id="5" w:author="Derek Houston" w:date="2018-09-25T14:23:00Z">
        <w:r w:rsidR="00B63F71">
          <w:t>, and</w:t>
        </w:r>
      </w:ins>
      <w:r w:rsidR="00405660">
        <w:t xml:space="preserve"> represent</w:t>
      </w:r>
      <w:del w:id="6" w:author="Derek Houston" w:date="2018-09-25T14:23:00Z">
        <w:r w:rsidR="00405660" w:rsidDel="00B63F71">
          <w:delText>ing</w:delText>
        </w:r>
      </w:del>
      <w:r w:rsidR="00405660">
        <w:t xml:space="preserve"> forest grasses, margin dwellers, and open habitat species</w:t>
      </w:r>
      <w:del w:id="7" w:author="Derek Houston" w:date="2018-09-25T14:20:00Z">
        <w:r w:rsidR="004254C7" w:rsidDel="00E64BC6">
          <w:delText xml:space="preserve">, </w:delText>
        </w:r>
      </w:del>
      <w:ins w:id="8" w:author="Derek Houston" w:date="2018-09-25T14:20:00Z">
        <w:r w:rsidR="00E64BC6">
          <w:t xml:space="preserve">. </w:t>
        </w:r>
      </w:ins>
      <w:ins w:id="9" w:author="Derek Houston" w:date="2018-09-25T14:22:00Z">
        <w:r w:rsidR="00B63F71">
          <w:t>Habitats</w:t>
        </w:r>
      </w:ins>
      <w:ins w:id="10" w:author="Derek Houston" w:date="2018-09-25T14:20:00Z">
        <w:r w:rsidR="00E64BC6">
          <w:t xml:space="preserve"> </w:t>
        </w:r>
      </w:ins>
      <w:del w:id="11" w:author="Derek Houston" w:date="2018-09-25T14:20:00Z">
        <w:r w:rsidR="003E6474" w:rsidDel="00E64BC6">
          <w:delText xml:space="preserve">and </w:delText>
        </w:r>
      </w:del>
      <w:ins w:id="12" w:author="Derek Houston" w:date="2018-09-25T14:20:00Z">
        <w:r w:rsidR="00E64BC6">
          <w:t>span</w:t>
        </w:r>
        <w:r w:rsidR="00E64BC6">
          <w:t xml:space="preserve"> </w:t>
        </w:r>
      </w:ins>
      <w:r w:rsidR="003E6474">
        <w:t>a range of conditions from</w:t>
      </w:r>
      <w:r w:rsidR="00405660">
        <w:t xml:space="preserve"> xeric to wetland</w:t>
      </w:r>
      <w:del w:id="13" w:author="Derek Houston" w:date="2018-09-25T14:23:00Z">
        <w:r w:rsidR="00405660" w:rsidDel="00B63F71">
          <w:delText xml:space="preserve">, </w:delText>
        </w:r>
      </w:del>
      <w:del w:id="14" w:author="Derek Houston" w:date="2018-09-25T14:21:00Z">
        <w:r w:rsidR="00405660" w:rsidDel="00E64BC6">
          <w:delText xml:space="preserve">to </w:delText>
        </w:r>
      </w:del>
      <w:ins w:id="15" w:author="Derek Houston" w:date="2018-09-25T14:23:00Z">
        <w:r w:rsidR="00B63F71">
          <w:t xml:space="preserve">. The selected taxa and the habitats in which they reside </w:t>
        </w:r>
      </w:ins>
      <w:ins w:id="16" w:author="Derek Houston" w:date="2018-09-25T14:21:00Z">
        <w:r w:rsidR="00E64BC6">
          <w:t xml:space="preserve">will </w:t>
        </w:r>
      </w:ins>
      <w:del w:id="17" w:author="Derek Houston" w:date="2018-09-25T14:24:00Z">
        <w:r w:rsidR="00405660" w:rsidDel="00B63F71">
          <w:delText xml:space="preserve">better </w:delText>
        </w:r>
      </w:del>
      <w:del w:id="18" w:author="Derek Houston" w:date="2018-09-25T14:21:00Z">
        <w:r w:rsidR="00405660" w:rsidDel="00E64BC6">
          <w:delText xml:space="preserve">understand </w:delText>
        </w:r>
      </w:del>
      <w:ins w:id="19" w:author="Derek Houston" w:date="2018-09-25T14:24:00Z">
        <w:r w:rsidR="00B63F71">
          <w:t>augment understanding about</w:t>
        </w:r>
      </w:ins>
      <w:ins w:id="20" w:author="Derek Houston" w:date="2018-09-25T14:21:00Z">
        <w:r w:rsidR="00E64BC6">
          <w:t xml:space="preserve"> </w:t>
        </w:r>
      </w:ins>
      <w:r w:rsidR="00405660">
        <w:t>whether habitat correlates with the presence or absence of intra-</w:t>
      </w:r>
      <w:proofErr w:type="spellStart"/>
      <w:r w:rsidR="00405660">
        <w:t>exinous</w:t>
      </w:r>
      <w:proofErr w:type="spellEnd"/>
      <w:r w:rsidR="00405660">
        <w:t xml:space="preserve"> channels. </w:t>
      </w:r>
      <w:r w:rsidR="003E6474">
        <w:t xml:space="preserve">Sampling </w:t>
      </w:r>
      <w:r w:rsidR="004254C7">
        <w:t>is divided among C</w:t>
      </w:r>
      <w:r w:rsidR="004254C7" w:rsidRPr="00C71D68">
        <w:rPr>
          <w:vertAlign w:val="subscript"/>
        </w:rPr>
        <w:t>3</w:t>
      </w:r>
      <w:r w:rsidR="004254C7">
        <w:t xml:space="preserve"> and C</w:t>
      </w:r>
      <w:r w:rsidR="004254C7" w:rsidRPr="00C71D68">
        <w:rPr>
          <w:vertAlign w:val="subscript"/>
        </w:rPr>
        <w:t>4</w:t>
      </w:r>
      <w:r w:rsidR="004254C7">
        <w:t xml:space="preserve"> photosynthetic types.</w:t>
      </w:r>
      <w:commentRangeEnd w:id="1"/>
      <w:r w:rsidR="00C71D68">
        <w:rPr>
          <w:rStyle w:val="CommentReference"/>
        </w:rPr>
        <w:commentReference w:id="1"/>
      </w:r>
      <w:r w:rsidR="004254C7">
        <w:t xml:space="preserve"> </w:t>
      </w:r>
      <w:r w:rsidR="00B73082">
        <w:t>Taxonomic c</w:t>
      </w:r>
      <w:r w:rsidR="00C546DA">
        <w:t>lassifications follow the phylogen</w:t>
      </w:r>
      <w:r w:rsidR="00412EEA">
        <w:t>ies</w:t>
      </w:r>
      <w:r w:rsidR="00C546DA">
        <w:t xml:space="preserve"> of </w:t>
      </w:r>
      <w:r w:rsidR="006E5055">
        <w:fldChar w:fldCharType="begin" w:fldLock="1"/>
      </w:r>
      <w:r w:rsidR="00E60E83">
        <w:instrText>ADDIN CSL_CITATION {"citationItems":[{"id":"ITEM-1","itemData":{"DOI":"10.1111/jse.12262","ISBN":"1759-6831","ISSN":"17596831","abstract":"\\nBased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Zuloaga","given":"Fernando O.","non-dropping-particle":"","parse-names":false,"suffix":""},{"dropping-particle":"","family":"Judziewicz","given":"Emmet J.","non-dropping-particle":"","parse-names":false,"suffix":""},{"dropping-particle":"","family":"Filgueiras","given":"Tarciso S.","non-dropping-particle":"","parse-names":false,"suffix":""},{"dropping-particle":"","family":"Davis","given":"Jerrold I.","non-dropping-particle":"","parse-names":false,"suffix":""},{"dropping-particle":"","family":"Morrone","given":"Osvaldo","non-dropping-particle":"","parse-names":false,"suffix":""}],"container-title":"Journal of Systematics and Evolution","id":"ITEM-1","issue":"2","issued":{"date-parts":[["2015"]]},"page":"117-137","title":"A worldwide phylogenetic classification of the Poaceae (Gramineae)","type":"article-journal","volume":"53"},"uris":["http://www.mendeley.com/documents/?uuid=2904017c-681d-4d25-a613-11f00987bbb0"]},{"id":"ITEM-2","itemData":{"DOI":"10.1111/jse.12262","ISBN":"1759-6831","ISSN":"17596831","abstract":"\\nBased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Teisher","given":"Jordan K.","non-dropping-particle":"","parse-names":false,"suffix":""},{"dropping-particle":"","family":"Clark","given":"Lynn G.","non-dropping-particle":"","parse-names":false,"suffix":""},{"dropping-particle":"","family":"Barberá","given":"Patricia","non-dropping-particle":"","parse-names":false,"suffix":""},{"dropping-particle":"","family":"Gillespie","given":"Lynn J.","non-dropping-particle":"","parse-names":false,"suffix":""},{"dropping-particle":"","family":"Zuloaga","given":"Fernando O.","non-dropping-particle":"","parse-names":false,"suffix":""}],"container-title":"Journal of Systematics and Evolution","id":"ITEM-2","issue":"4","issued":{"date-parts":[["2017"]]},"page":"259-290","title":"A worldwide phylogenetic classification of the Poaceae (Gramineae) II: An update and a comparison of two 2015 classifications","type":"article-journal","volume":"55"},"uris":["http://www.mendeley.com/documents/?uuid=a4604b3c-83ad-4b14-b227-d564f1513409"]}],"mendeley":{"formattedCitation":"(Soreng et al., 2015, 2017)","manualFormatting":"Soreng et al., (2015, 2017)","plainTextFormattedCitation":"(Soreng et al., 2015, 2017)","previouslyFormattedCitation":"(Soreng et al., 2015, 2017)"},"properties":{"noteIndex":0},"schema":"https://github.com/citation-style-language/schema/raw/master/csl-citation.json"}</w:instrText>
      </w:r>
      <w:r w:rsidR="006E5055">
        <w:fldChar w:fldCharType="separate"/>
      </w:r>
      <w:r w:rsidR="00412EEA" w:rsidRPr="00412EEA">
        <w:rPr>
          <w:noProof/>
        </w:rPr>
        <w:t>Soreng et al., (2015, 2017)</w:t>
      </w:r>
      <w:r w:rsidR="006E5055">
        <w:fldChar w:fldCharType="end"/>
      </w:r>
      <w:r w:rsidR="00172E6E">
        <w:t>.</w:t>
      </w:r>
    </w:p>
    <w:p w14:paraId="7380B20B" w14:textId="77777777" w:rsidR="00C546DA" w:rsidRDefault="00C546DA" w:rsidP="004106D4"/>
    <w:p w14:paraId="3D8F4E52" w14:textId="6413757E" w:rsidR="001F0752" w:rsidRPr="005E352D" w:rsidRDefault="004106D4" w:rsidP="005E352D">
      <w:r>
        <w:t xml:space="preserve">Previous work has confirmed the presence of </w:t>
      </w:r>
      <w:r w:rsidR="00662779">
        <w:t>intra-</w:t>
      </w:r>
      <w:proofErr w:type="spellStart"/>
      <w:r w:rsidR="00662779">
        <w:t>exinous</w:t>
      </w:r>
      <w:proofErr w:type="spellEnd"/>
      <w:r w:rsidR="00662779">
        <w:t xml:space="preserve"> channels</w:t>
      </w:r>
      <w:r>
        <w:t xml:space="preserve"> in </w:t>
      </w:r>
      <w:r w:rsidR="00662779">
        <w:t xml:space="preserve">pollen from </w:t>
      </w:r>
      <w:r>
        <w:t xml:space="preserve">multiple members of </w:t>
      </w:r>
      <w:r w:rsidR="00CB0644">
        <w:t xml:space="preserve">the </w:t>
      </w:r>
      <w:proofErr w:type="spellStart"/>
      <w:r w:rsidR="00CB0644">
        <w:t>Pooideae</w:t>
      </w:r>
      <w:proofErr w:type="spellEnd"/>
      <w:r w:rsidR="00CB0644">
        <w:t xml:space="preserve"> </w:t>
      </w:r>
      <w:r w:rsidR="00CB0644">
        <w:fldChar w:fldCharType="begin" w:fldLock="1"/>
      </w:r>
      <w:r w:rsidR="000A010F">
        <w:instrText>ADDIN CSL_CITATION {"citationItems":[{"id":"ITEM-1","itemData":{"DOI":"10.1080/00173138509429917","ISSN":"16512049","author":[{"dropping-particle":"","family":"Linder","given":"H. P.","non-dropping-particle":"","parse-names":false,"suffix":""},{"dropping-particle":"","family":"Ferguson","given":"I. K.","non-dropping-particle":"","parse-names":false,"suffix":""}],"container-title":"Grana","id":"ITEM-1","issue":"2","issued":{"date-parts":[["1985"]]},"page":"65-76","title":"On the pollen morphology and phylogeny of the Restionales and Poales","type":"article-journal","volume":"24"},"uris":["http://www.mendeley.com/documents/?uuid=627e02d5-8bc3-4fd6-af7b-52bf630733e2"]},{"id":"ITEM-2","itemData":{"DOI":"10.1080/00173130701472181","ISBN":"0017-3134","ISSN":"00173134","abstract":"Allergic rhinitis is an increasing health problem and pollen allergens are amongst the main elicitors of hay fever symptoms. Allergenic pollen contains a set of differently allergenic proteins which are thought to play a role in the pollen germination and fertilisation process. They are released upon contact with the stigma or mucosa or upon pollen grain rupture. Although the determinants of allergenicity of these proteins are still largely undiscovered, accessibility and solubility are now thought to mainly influence allergenic potency. Pollen of 61 allergenic plants was investigated with scanning and transmission electron microscopy. Most of the minor allergenic plants like species of the families Salicaceae, Fagaceae or Ulmaceae show the typical pollen wall organisation with intine, compact endexine and ektexine whereas in the majority of the major allergenic plants like species of Betulaceae and Poaceae the endexine is not detectable. Ambrosia artemisiifolia exhibits a laminated endexine. In addition, pollen of these major allergenic plants does not have electron-dense pollenkitt and starch is stored in a high proportion of the examined pollen. The question is raised whether pollen morphology and ultrastructure might contribute to the accessibility and therefore allergenicity of allergenic proteins.","author":[{"dropping-particle":"","family":"Diethart","given":"Bernadette","non-dropping-particle":"","parse-names":false,"suffix":""},{"dropping-particle":"","family":"Sam","given":"Saskia","non-dropping-particle":"","parse-names":false,"suffix":""},{"dropping-particle":"","family":"Weber","given":"Martina","non-dropping-particle":"","parse-names":false,"suffix":""}],"container-title":"Grana","id":"ITEM-2","issue":"3","issued":{"date-parts":[["2007"]]},"page":"164-175","title":"Walls of allergenic pollen: Special reference to the endexine","type":"article-journal","volume":"46"},"uris":["http://www.mendeley.com/documents/?uuid=d7a57243-e94f-4081-a135-3862be58e0f4"]},{"id":"ITEM-3","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-3","issue":"6","issued":{"date-parts":[["1997"]]},"page":"328-342","title":"The role of the intine and cytoplasm in the activation and germination processes of Poaceae pollen grains","type":"article-journal","volume":"36"},"uris":["http://www.mendeley.com/documents/?uuid=f31f8ea7-f5b1-476e-8319-21517660ffd0"]},{"id":"ITEM-4","itemData":{"DOI":"10.1080/00173138709429945","ISBN":"0017-3134","ISSN":"0017-3134","abstract":"Abstract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-4","issue":"2","issued":{"date-parts":[["1987"]]},"page":"158-170","title":"Scanning and transmission electron microscopy related to immunochemical analysis of grass pollen","type":"article-journal","volume":"26"},"uris":["http://www.mendeley.com/documents/?uuid=36fde532-38d9-4f58-a98b-4c6773599f65"]},{"id":"ITEM-5","itemData":{"author":[{"dropping-particle":"","family":"Jewell","given":"A.W.","non-dropping-particle":"","parse-names":false,"suffix":""},{"dropping-particle":"","family":"Murray","given":"B.G.","non-dropping-particle":"","parse-names":false,"suffix":""},{"dropping-particle":"","family":"Alloway","given":"B.J.","non-dropping-particle":"","parse-names":false,"suffix":""}],"container-title":"Plant, Cell and Environment","id":"ITEM-5","issue":"4","issued":{"date-parts":[["1988"]]},"page":"273-281","title":"Light and electron microscope studies on pollen development in barley (Hordeum vulgare L .) grown under copper-sufficient and deficient conditions","type":"article-journal","volume":"11"},"uris":["http://www.mendeley.com/documents/?uuid=6f06d8e4-468e-4c93-932a-4f2ca87f6c80"]}],"mendeley":{"formattedCitation":"(Linder and Ferguson, 1985; Peltre et al., 1987; Jewell et al., 1988; Marquez et al., 1997; Diethart et al., 2007)","plainTextFormattedCitation":"(Linder and Ferguson, 1985; Peltre et al., 1987; Jewell et al., 1988; Marquez et al., 1997; Diethart et al., 2007)","previouslyFormattedCitation":"(Linder and Ferguson, 1985; Peltre et al., 1987; Jewell et al., 1988; Marquez et al., 1997; Diethart et al., 2007)"},"properties":{"noteIndex":0},"schema":"https://github.com/citation-style-language/schema/raw/master/csl-citation.json"}</w:instrText>
      </w:r>
      <w:r w:rsidR="00CB0644">
        <w:fldChar w:fldCharType="separate"/>
      </w:r>
      <w:r w:rsidR="00A0604B" w:rsidRPr="00A0604B">
        <w:rPr>
          <w:noProof/>
        </w:rPr>
        <w:t>(Linder and Ferguson, 1985; Peltre et al., 1987; Jewell et al., 1988; Marquez et al., 1997; Diethart et al., 2007)</w:t>
      </w:r>
      <w:r w:rsidR="00CB0644">
        <w:fldChar w:fldCharType="end"/>
      </w:r>
      <w:r w:rsidR="00CB0644">
        <w:t xml:space="preserve">, </w:t>
      </w:r>
      <w:proofErr w:type="spellStart"/>
      <w:r w:rsidR="00CB0644">
        <w:t>Panicoideae</w:t>
      </w:r>
      <w:proofErr w:type="spellEnd"/>
      <w:r w:rsidR="00CB0644">
        <w:t xml:space="preserve"> </w:t>
      </w:r>
      <w:r w:rsidR="00CB0644">
        <w:fldChar w:fldCharType="begin" w:fldLock="1"/>
      </w:r>
      <w:r w:rsidR="000A010F">
        <w:instrText>ADDIN CSL_CITATION {"citationItems":[{"id":"ITEM-1","itemData":{"author":[{"dropping-particle":"","family":"Christensen","given":"Jon E.","non-dropping-particle":"","parse-names":false,"suffix":""},{"dropping-particle":"","family":"Horner","given":"Harry T.","non-dropping-particle":"","parse-names":false,"suffix":""}],"container-title":"American Journal of Botany","id":"ITEM-1","issue":"6","issued":{"date-parts":[["1974"]]},"page":"604-623","title":"Pollen pore development and its spatial orientation during microsporogenesis in the grass Sorghum bicolor","type":"article-journal","volume":"61"},"uris":["http://www.mendeley.com/documents/?uuid=1ab62923-7da6-4cbf-b9f0-92c4809e7be7"]},{"id":"ITEM-2","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-2","issue":"6","issued":{"date-parts":[["1997"]]},"page":"328-342","title":"The role of the intine and cytoplasm in the activation and germination processes of Poaceae pollen grains","type":"article-journal","volume":"36"},"uris":["http://www.mendeley.com/documents/?uuid=f31f8ea7-f5b1-476e-8319-21517660ffd0"]},{"id":"ITEM-3","itemData":{"DOI":"10.1080/00173138709429945","ISBN":"0017-3134","ISSN":"0017-3134","abstract":"Abstract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-3","issue":"2","issued":{"date-parts":[["1987"]]},"page":"158-170","title":"Scanning and transmission electron microscopy related to immunochemical analysis of grass pollen","type":"article-journal","volume":"26"},"uris":["http://www.mendeley.com/documents/?uuid=36fde532-38d9-4f58-a98b-4c6773599f65"]},{"id":"ITEM-4","itemData":{"author":[{"dropping-particle":"","family":"Larson","given":"Donald A.","non-dropping-particle":"","parse-names":false,"suffix":""},{"dropping-particle":"","family":"Skvarla","given":"John J.","non-dropping-particle":"","parse-names":false,"suffix":""},{"dropping-particle":"","family":"Lewis","given":"C.W.","non-dropping-particle":"","parse-names":false,"suffix":""}],"container-title":"Pollen et Spores","id":"ITEM-4","issue":"2","issued":{"date-parts":[["1962"]]},"page":"233-246","title":"An electron microscope study of exine stratification and fine structure","type":"article-journal","volume":"4"},"uris":["http://www.mendeley.com/documents/?uuid=ce97565b-18a4-4f73-9bf5-fdd564792d75"]}],"mendeley":{"formattedCitation":"(Larson et al., 1962; Christensen and Horner, 1974; Peltre et al., 1987; Marquez et al., 1997)","plainTextFormattedCitation":"(Larson et al., 1962; Christensen and Horner, 1974; Peltre et al., 1987; Marquez et al., 1997)","previouslyFormattedCitation":"(Christensen and Horner, 1974; Peltre et al., 1987; Marquez et al., 1997)"},"properties":{"noteIndex":0},"schema":"https://github.com/citation-style-language/schema/raw/master/csl-citation.json"}</w:instrText>
      </w:r>
      <w:r w:rsidR="00CB0644">
        <w:fldChar w:fldCharType="separate"/>
      </w:r>
      <w:r w:rsidR="000A010F" w:rsidRPr="000A010F">
        <w:rPr>
          <w:noProof/>
        </w:rPr>
        <w:t>(Larson et al., 1962; Christensen and Horner, 1974; Peltre et al., 1987; Marquez et al., 1997)</w:t>
      </w:r>
      <w:r w:rsidR="00CB0644">
        <w:fldChar w:fldCharType="end"/>
      </w:r>
      <w:r w:rsidR="00CB0644">
        <w:t xml:space="preserve">, and </w:t>
      </w:r>
      <w:proofErr w:type="spellStart"/>
      <w:r w:rsidR="00CB0644">
        <w:t>Chloridoideae</w:t>
      </w:r>
      <w:proofErr w:type="spellEnd"/>
      <w:r w:rsidR="00CB0644">
        <w:t xml:space="preserve"> </w:t>
      </w:r>
      <w:r w:rsidR="00CB0644">
        <w:fldChar w:fldCharType="begin" w:fldLock="1"/>
      </w:r>
      <w:r w:rsidR="00E60E83">
        <w:instrText>ADDIN CSL_CITATION {"citationItems":[{"id":"ITEM-1","itemData":{"DOI":"10.1080/00173130410000776","ISSN":"00173134","abstract":"Pollen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Abstracts)","author":[{"dropping-particle":"","family":"Liu","given":"Qing","non-dropping-particle":"","parse-names":false,"suffix":""},{"dropping-particle":"","family":"Zhao","given":"Nan Xian","non-dropping-particle":"","parse-names":false,"suffix":""},{"dropping-particle":"","family":"Hao","given":"Gang","non-dropping-particle":"","parse-names":false,"suffix":""}],"container-title":"Grana","id":"ITEM-1","issue":"4","issued":{"date-parts":[["2004"]]},"page":"238-248","title":"Pollen morphology of the Chloridoideae (Gramineae)","type":"article-journal","volume":"43"},"uris":["http://www.mendeley.com/documents/?uuid=289b4b96-7e23-4678-9ae1-a7fd26f9e490"]}],"mendeley":{"formattedCitation":"(Liu et al., 2004)","plainTextFormattedCitation":"(Liu et al., 2004)","previouslyFormattedCitation":"(Liu et al., 2004)"},"properties":{"noteIndex":0},"schema":"https://github.com/citation-style-language/schema/raw/master/csl-citation.json"}</w:instrText>
      </w:r>
      <w:r w:rsidR="00CB0644">
        <w:fldChar w:fldCharType="separate"/>
      </w:r>
      <w:r w:rsidR="00CB0644" w:rsidRPr="00CB0644">
        <w:rPr>
          <w:noProof/>
        </w:rPr>
        <w:t>(Liu et al., 2004)</w:t>
      </w:r>
      <w:r w:rsidR="00CB0644">
        <w:fldChar w:fldCharType="end"/>
      </w:r>
      <w:ins w:id="21" w:author="Derek Houston" w:date="2018-09-25T14:25:00Z">
        <w:r w:rsidR="00B63F71">
          <w:t xml:space="preserve">. </w:t>
        </w:r>
      </w:ins>
      <w:del w:id="22" w:author="Derek Houston" w:date="2018-09-25T14:25:00Z">
        <w:r w:rsidR="00CB0644" w:rsidDel="00B63F71">
          <w:delText>,</w:delText>
        </w:r>
      </w:del>
      <w:r w:rsidR="00CB0644">
        <w:t xml:space="preserve"> </w:t>
      </w:r>
      <w:ins w:id="23" w:author="Derek Houston" w:date="2018-09-25T14:25:00Z">
        <w:r w:rsidR="00B63F71">
          <w:t>T</w:t>
        </w:r>
      </w:ins>
      <w:del w:id="24" w:author="Derek Houston" w:date="2018-09-25T14:25:00Z">
        <w:r w:rsidDel="00B63F71">
          <w:delText>and t</w:delText>
        </w:r>
      </w:del>
      <w:r>
        <w:t>herefore</w:t>
      </w:r>
      <w:ins w:id="25" w:author="Derek Houston" w:date="2018-09-25T14:25:00Z">
        <w:r w:rsidR="00B63F71">
          <w:t>,</w:t>
        </w:r>
      </w:ins>
      <w:r>
        <w:t xml:space="preserve"> we focus the bulk of our sampling </w:t>
      </w:r>
      <w:r w:rsidR="00662779">
        <w:t xml:space="preserve">outside of these </w:t>
      </w:r>
      <w:r w:rsidR="00412EEA">
        <w:t>well</w:t>
      </w:r>
      <w:r w:rsidR="007F1AF6">
        <w:t>-</w:t>
      </w:r>
      <w:r w:rsidR="00662779">
        <w:t>studied subfamilies</w:t>
      </w:r>
      <w:r>
        <w:t xml:space="preserve">. </w:t>
      </w:r>
      <w:r w:rsidR="00412EEA">
        <w:t xml:space="preserve">The exceptions are </w:t>
      </w:r>
      <w:proofErr w:type="spellStart"/>
      <w:r w:rsidR="00412EEA" w:rsidRPr="00412EEA">
        <w:rPr>
          <w:i/>
        </w:rPr>
        <w:t>Brachyelytrum</w:t>
      </w:r>
      <w:proofErr w:type="spellEnd"/>
      <w:r w:rsidR="00412EEA" w:rsidRPr="00412EEA">
        <w:rPr>
          <w:i/>
        </w:rPr>
        <w:t xml:space="preserve"> </w:t>
      </w:r>
      <w:proofErr w:type="spellStart"/>
      <w:r w:rsidR="00412EEA" w:rsidRPr="00412EEA">
        <w:rPr>
          <w:i/>
        </w:rPr>
        <w:t>erectum</w:t>
      </w:r>
      <w:proofErr w:type="spellEnd"/>
      <w:r w:rsidR="00412EEA">
        <w:rPr>
          <w:i/>
        </w:rPr>
        <w:t xml:space="preserve">, </w:t>
      </w:r>
      <w:proofErr w:type="spellStart"/>
      <w:r w:rsidR="00412EEA" w:rsidRPr="00412EEA">
        <w:rPr>
          <w:i/>
        </w:rPr>
        <w:t>Brachypodium</w:t>
      </w:r>
      <w:proofErr w:type="spellEnd"/>
      <w:r w:rsidR="00412EEA" w:rsidRPr="00412EEA">
        <w:rPr>
          <w:i/>
        </w:rPr>
        <w:t xml:space="preserve"> </w:t>
      </w:r>
      <w:proofErr w:type="spellStart"/>
      <w:r w:rsidR="00412EEA" w:rsidRPr="00412EEA">
        <w:rPr>
          <w:i/>
        </w:rPr>
        <w:t>distachyon</w:t>
      </w:r>
      <w:proofErr w:type="spellEnd"/>
      <w:r w:rsidR="00412EEA">
        <w:rPr>
          <w:i/>
        </w:rPr>
        <w:t xml:space="preserve">, </w:t>
      </w:r>
      <w:proofErr w:type="spellStart"/>
      <w:r w:rsidR="00412EEA" w:rsidRPr="00412EEA">
        <w:rPr>
          <w:i/>
        </w:rPr>
        <w:t>Diarrhena</w:t>
      </w:r>
      <w:proofErr w:type="spellEnd"/>
      <w:r w:rsidR="00412EEA" w:rsidRPr="00412EEA">
        <w:rPr>
          <w:i/>
        </w:rPr>
        <w:t xml:space="preserve"> </w:t>
      </w:r>
      <w:proofErr w:type="spellStart"/>
      <w:r w:rsidR="00412EEA">
        <w:rPr>
          <w:i/>
        </w:rPr>
        <w:t>obovat</w:t>
      </w:r>
      <w:r w:rsidR="00172E6E">
        <w:rPr>
          <w:i/>
        </w:rPr>
        <w:t>a</w:t>
      </w:r>
      <w:proofErr w:type="spellEnd"/>
      <w:r w:rsidR="00412EEA">
        <w:rPr>
          <w:i/>
        </w:rPr>
        <w:t xml:space="preserve">, </w:t>
      </w:r>
      <w:proofErr w:type="spellStart"/>
      <w:r w:rsidR="00412EEA" w:rsidRPr="00412EEA">
        <w:rPr>
          <w:i/>
        </w:rPr>
        <w:t>Glyceria</w:t>
      </w:r>
      <w:proofErr w:type="spellEnd"/>
      <w:r w:rsidR="00412EEA" w:rsidRPr="00412EEA">
        <w:rPr>
          <w:i/>
        </w:rPr>
        <w:t xml:space="preserve"> </w:t>
      </w:r>
      <w:proofErr w:type="spellStart"/>
      <w:r w:rsidR="00412EEA" w:rsidRPr="00412EEA">
        <w:rPr>
          <w:i/>
        </w:rPr>
        <w:t>striata</w:t>
      </w:r>
      <w:proofErr w:type="spellEnd"/>
      <w:r w:rsidR="00412EEA" w:rsidRPr="00412EEA">
        <w:t>, and</w:t>
      </w:r>
      <w:r w:rsidR="00412EEA">
        <w:rPr>
          <w:i/>
        </w:rPr>
        <w:t xml:space="preserve"> </w:t>
      </w:r>
      <w:proofErr w:type="spellStart"/>
      <w:r w:rsidR="00412EEA" w:rsidRPr="00412EEA">
        <w:rPr>
          <w:i/>
        </w:rPr>
        <w:t>Hesperostipa</w:t>
      </w:r>
      <w:proofErr w:type="spellEnd"/>
      <w:r w:rsidR="00412EEA" w:rsidRPr="00412EEA">
        <w:rPr>
          <w:i/>
        </w:rPr>
        <w:t xml:space="preserve"> </w:t>
      </w:r>
      <w:proofErr w:type="spellStart"/>
      <w:r w:rsidR="00412EEA" w:rsidRPr="00412EEA">
        <w:rPr>
          <w:i/>
        </w:rPr>
        <w:t>spartea</w:t>
      </w:r>
      <w:proofErr w:type="spellEnd"/>
      <w:r w:rsidR="00412EEA">
        <w:t xml:space="preserve"> in the </w:t>
      </w:r>
      <w:proofErr w:type="spellStart"/>
      <w:r w:rsidR="00412EEA">
        <w:t>Pooideae</w:t>
      </w:r>
      <w:proofErr w:type="spellEnd"/>
      <w:r w:rsidR="00412EEA">
        <w:t xml:space="preserve">; </w:t>
      </w:r>
      <w:proofErr w:type="spellStart"/>
      <w:r w:rsidR="00412EEA" w:rsidRPr="00412EEA">
        <w:rPr>
          <w:i/>
        </w:rPr>
        <w:t>Centotheca</w:t>
      </w:r>
      <w:proofErr w:type="spellEnd"/>
      <w:r w:rsidR="00412EEA" w:rsidRPr="00412EEA">
        <w:rPr>
          <w:i/>
        </w:rPr>
        <w:t xml:space="preserve"> </w:t>
      </w:r>
      <w:proofErr w:type="spellStart"/>
      <w:r w:rsidR="00412EEA" w:rsidRPr="00412EEA">
        <w:rPr>
          <w:i/>
        </w:rPr>
        <w:t>lappacea</w:t>
      </w:r>
      <w:proofErr w:type="spellEnd"/>
      <w:r w:rsidR="00412EEA">
        <w:rPr>
          <w:i/>
        </w:rPr>
        <w:t xml:space="preserve">, </w:t>
      </w:r>
      <w:proofErr w:type="spellStart"/>
      <w:r w:rsidR="00412EEA" w:rsidRPr="00412EEA">
        <w:rPr>
          <w:i/>
        </w:rPr>
        <w:t>Chasmanthium</w:t>
      </w:r>
      <w:proofErr w:type="spellEnd"/>
      <w:r w:rsidR="00412EEA" w:rsidRPr="00412EEA">
        <w:rPr>
          <w:i/>
        </w:rPr>
        <w:t xml:space="preserve"> </w:t>
      </w:r>
      <w:proofErr w:type="spellStart"/>
      <w:r w:rsidR="00412EEA">
        <w:rPr>
          <w:i/>
        </w:rPr>
        <w:t>l</w:t>
      </w:r>
      <w:r w:rsidR="00412EEA" w:rsidRPr="00412EEA">
        <w:rPr>
          <w:i/>
        </w:rPr>
        <w:t>atifolium</w:t>
      </w:r>
      <w:proofErr w:type="spellEnd"/>
      <w:r w:rsidR="00412EEA">
        <w:rPr>
          <w:i/>
        </w:rPr>
        <w:t xml:space="preserve">, </w:t>
      </w:r>
      <w:proofErr w:type="spellStart"/>
      <w:r w:rsidR="00412EEA" w:rsidRPr="00412EEA">
        <w:rPr>
          <w:i/>
        </w:rPr>
        <w:t>Gynerium</w:t>
      </w:r>
      <w:proofErr w:type="spellEnd"/>
      <w:r w:rsidR="00412EEA" w:rsidRPr="00412EEA">
        <w:rPr>
          <w:i/>
        </w:rPr>
        <w:t xml:space="preserve"> </w:t>
      </w:r>
      <w:proofErr w:type="spellStart"/>
      <w:r w:rsidR="00412EEA" w:rsidRPr="00412EEA">
        <w:rPr>
          <w:i/>
        </w:rPr>
        <w:t>sagittatum</w:t>
      </w:r>
      <w:proofErr w:type="spellEnd"/>
      <w:r w:rsidR="00412EEA">
        <w:rPr>
          <w:i/>
        </w:rPr>
        <w:t xml:space="preserve">, </w:t>
      </w:r>
      <w:proofErr w:type="spellStart"/>
      <w:r w:rsidR="00412EEA" w:rsidRPr="00412EEA">
        <w:rPr>
          <w:i/>
        </w:rPr>
        <w:t>Echinochloa</w:t>
      </w:r>
      <w:proofErr w:type="spellEnd"/>
      <w:r w:rsidR="00412EEA" w:rsidRPr="00412EEA">
        <w:rPr>
          <w:i/>
        </w:rPr>
        <w:t xml:space="preserve"> </w:t>
      </w:r>
      <w:proofErr w:type="spellStart"/>
      <w:r w:rsidR="00412EEA" w:rsidRPr="00412EEA">
        <w:rPr>
          <w:i/>
        </w:rPr>
        <w:t>crusgalli</w:t>
      </w:r>
      <w:proofErr w:type="spellEnd"/>
      <w:r w:rsidR="00412EEA">
        <w:rPr>
          <w:i/>
        </w:rPr>
        <w:t xml:space="preserve">, </w:t>
      </w:r>
      <w:proofErr w:type="spellStart"/>
      <w:r w:rsidR="00412EEA" w:rsidRPr="00412EEA">
        <w:rPr>
          <w:i/>
        </w:rPr>
        <w:t>Panicum</w:t>
      </w:r>
      <w:proofErr w:type="spellEnd"/>
      <w:r w:rsidR="00412EEA" w:rsidRPr="00412EEA">
        <w:rPr>
          <w:i/>
        </w:rPr>
        <w:t xml:space="preserve"> </w:t>
      </w:r>
      <w:proofErr w:type="spellStart"/>
      <w:r w:rsidR="00412EEA" w:rsidRPr="00412EEA">
        <w:rPr>
          <w:i/>
        </w:rPr>
        <w:t>virgatum</w:t>
      </w:r>
      <w:proofErr w:type="spellEnd"/>
      <w:r w:rsidR="00412EEA" w:rsidRPr="00412EEA">
        <w:t>, and</w:t>
      </w:r>
      <w:r w:rsidR="00412EEA">
        <w:rPr>
          <w:i/>
        </w:rPr>
        <w:t xml:space="preserve"> </w:t>
      </w:r>
      <w:proofErr w:type="spellStart"/>
      <w:r w:rsidR="00412EEA" w:rsidRPr="00412EEA">
        <w:rPr>
          <w:i/>
        </w:rPr>
        <w:t>Danthoniopsis</w:t>
      </w:r>
      <w:proofErr w:type="spellEnd"/>
      <w:r w:rsidR="00412EEA" w:rsidRPr="00412EEA">
        <w:rPr>
          <w:i/>
        </w:rPr>
        <w:t xml:space="preserve"> </w:t>
      </w:r>
      <w:proofErr w:type="spellStart"/>
      <w:r w:rsidR="00412EEA" w:rsidRPr="00412EEA">
        <w:rPr>
          <w:i/>
        </w:rPr>
        <w:t>dinteri</w:t>
      </w:r>
      <w:proofErr w:type="spellEnd"/>
      <w:r w:rsidR="005E352D">
        <w:t xml:space="preserve"> in the </w:t>
      </w:r>
      <w:proofErr w:type="spellStart"/>
      <w:r w:rsidR="005E352D">
        <w:t>Panicoidea</w:t>
      </w:r>
      <w:r w:rsidR="007C1CB5">
        <w:t>e</w:t>
      </w:r>
      <w:proofErr w:type="spellEnd"/>
      <w:r w:rsidR="005E352D">
        <w:t>;</w:t>
      </w:r>
      <w:r w:rsidR="007C1CB5">
        <w:t xml:space="preserve"> and</w:t>
      </w:r>
      <w:r w:rsidR="005E352D">
        <w:t xml:space="preserve"> </w:t>
      </w:r>
      <w:proofErr w:type="spellStart"/>
      <w:r w:rsidR="005E352D" w:rsidRPr="005E352D">
        <w:rPr>
          <w:i/>
        </w:rPr>
        <w:t>Centropodia</w:t>
      </w:r>
      <w:proofErr w:type="spellEnd"/>
      <w:r w:rsidR="005E352D" w:rsidRPr="005E352D">
        <w:rPr>
          <w:i/>
        </w:rPr>
        <w:t xml:space="preserve"> </w:t>
      </w:r>
      <w:proofErr w:type="spellStart"/>
      <w:r w:rsidR="005E352D" w:rsidRPr="005E352D">
        <w:rPr>
          <w:i/>
        </w:rPr>
        <w:t>glauca</w:t>
      </w:r>
      <w:proofErr w:type="spellEnd"/>
      <w:r w:rsidR="005E352D" w:rsidRPr="005E352D">
        <w:t xml:space="preserve"> and</w:t>
      </w:r>
      <w:r w:rsidR="005E352D">
        <w:rPr>
          <w:i/>
        </w:rPr>
        <w:t xml:space="preserve"> </w:t>
      </w:r>
      <w:proofErr w:type="spellStart"/>
      <w:r w:rsidR="005E352D" w:rsidRPr="005E352D">
        <w:rPr>
          <w:i/>
        </w:rPr>
        <w:t>Bouteloua</w:t>
      </w:r>
      <w:proofErr w:type="spellEnd"/>
      <w:r w:rsidR="005E352D" w:rsidRPr="005E352D">
        <w:rPr>
          <w:i/>
        </w:rPr>
        <w:t xml:space="preserve"> </w:t>
      </w:r>
      <w:proofErr w:type="spellStart"/>
      <w:r w:rsidR="005E352D" w:rsidRPr="005E352D">
        <w:rPr>
          <w:i/>
        </w:rPr>
        <w:t>curtipendula</w:t>
      </w:r>
      <w:proofErr w:type="spellEnd"/>
      <w:r w:rsidR="005E352D">
        <w:t xml:space="preserve"> in the </w:t>
      </w:r>
      <w:proofErr w:type="spellStart"/>
      <w:r w:rsidR="005E352D">
        <w:t>Chloridoideae</w:t>
      </w:r>
      <w:proofErr w:type="spellEnd"/>
      <w:r w:rsidR="005E352D">
        <w:t xml:space="preserve">. These taxa are included to improve our understanding of pollen wall </w:t>
      </w:r>
      <w:r w:rsidR="00B73082">
        <w:t>ultrastructure</w:t>
      </w:r>
      <w:r w:rsidR="005E352D">
        <w:t xml:space="preserve"> in the earliest-diverging members of their respective tribes and subtribes.</w:t>
      </w:r>
    </w:p>
    <w:p w14:paraId="025969C0" w14:textId="77777777" w:rsidR="001F0752" w:rsidRDefault="001F0752" w:rsidP="004106D4"/>
    <w:p w14:paraId="5E92F047" w14:textId="197852BE" w:rsidR="00172E6E" w:rsidRDefault="00B73082" w:rsidP="00172E6E">
      <w:r>
        <w:t>T</w:t>
      </w:r>
      <w:r w:rsidR="00172E6E">
        <w:t xml:space="preserve">wenty-three </w:t>
      </w:r>
      <w:r>
        <w:t xml:space="preserve">of the </w:t>
      </w:r>
      <w:commentRangeStart w:id="26"/>
      <w:r>
        <w:t xml:space="preserve">36 </w:t>
      </w:r>
      <w:commentRangeEnd w:id="26"/>
      <w:r w:rsidR="00B63F71">
        <w:rPr>
          <w:rStyle w:val="CommentReference"/>
        </w:rPr>
        <w:commentReference w:id="26"/>
      </w:r>
      <w:r>
        <w:t xml:space="preserve">proposed </w:t>
      </w:r>
      <w:r w:rsidR="00172E6E">
        <w:t>taxa are selected from subfamilies in which studies of pollen wall ultrastructure are rare or absent</w:t>
      </w:r>
      <w:r>
        <w:t>, or i</w:t>
      </w:r>
      <w:r w:rsidR="00115804">
        <w:t>n which past work was inconclusive</w:t>
      </w:r>
      <w:r w:rsidR="00172E6E">
        <w:t xml:space="preserve">. </w:t>
      </w:r>
      <w:r w:rsidR="001F0752">
        <w:t>The presence of</w:t>
      </w:r>
      <w:r w:rsidR="00C449DD">
        <w:t xml:space="preserve"> intra-</w:t>
      </w:r>
      <w:proofErr w:type="spellStart"/>
      <w:r w:rsidR="00C449DD">
        <w:t>exinous</w:t>
      </w:r>
      <w:proofErr w:type="spellEnd"/>
      <w:r w:rsidR="00C449DD">
        <w:t xml:space="preserve"> channels</w:t>
      </w:r>
      <w:r w:rsidR="001F0752">
        <w:t xml:space="preserve"> has been confirmed</w:t>
      </w:r>
      <w:r w:rsidR="00C449DD">
        <w:t xml:space="preserve"> in</w:t>
      </w:r>
      <w:r w:rsidR="00115804">
        <w:t xml:space="preserve"> </w:t>
      </w:r>
      <w:del w:id="27" w:author="Derek Houston" w:date="2018-09-25T14:26:00Z">
        <w:r w:rsidR="00115804" w:rsidDel="00B63F71">
          <w:delText xml:space="preserve">pollen </w:delText>
        </w:r>
      </w:del>
      <w:del w:id="28" w:author="Derek Houston" w:date="2018-09-25T14:27:00Z">
        <w:r w:rsidR="00115804" w:rsidDel="00B63F71">
          <w:delText>of</w:delText>
        </w:r>
        <w:r w:rsidR="00C449DD" w:rsidDel="00B63F71">
          <w:delText xml:space="preserve"> </w:delText>
        </w:r>
      </w:del>
      <w:proofErr w:type="spellStart"/>
      <w:r w:rsidR="001F0752" w:rsidRPr="001F0752">
        <w:rPr>
          <w:i/>
        </w:rPr>
        <w:t>Pariana</w:t>
      </w:r>
      <w:proofErr w:type="spellEnd"/>
      <w:r w:rsidR="001F0752" w:rsidRPr="001F0752">
        <w:rPr>
          <w:i/>
        </w:rPr>
        <w:t xml:space="preserve"> </w:t>
      </w:r>
      <w:proofErr w:type="spellStart"/>
      <w:r w:rsidR="001F0752" w:rsidRPr="001F0752">
        <w:rPr>
          <w:i/>
        </w:rPr>
        <w:t>stenolemma</w:t>
      </w:r>
      <w:proofErr w:type="spellEnd"/>
      <w:ins w:id="29" w:author="Derek Houston" w:date="2018-09-25T14:27:00Z">
        <w:r w:rsidR="00B63F71">
          <w:rPr>
            <w:i/>
          </w:rPr>
          <w:t xml:space="preserve"> </w:t>
        </w:r>
        <w:r w:rsidR="00B63F71">
          <w:t>pollen</w:t>
        </w:r>
      </w:ins>
      <w:r w:rsidR="001F0752" w:rsidRPr="001F0752">
        <w:t xml:space="preserve"> </w:t>
      </w:r>
      <w:r w:rsidR="001F0752">
        <w:fldChar w:fldCharType="begin" w:fldLock="1"/>
      </w:r>
      <w:r w:rsidR="00E60E83">
        <w:instrText>ADDIN CSL_CITATION {"citationItems":[{"id":"ITEM-1","itemData":{"DOI":"10.1080/00173139309429987","ISBN":"0017-3134","ISSN":"16512049","abstract":"Pollen grains of eleven species of Pariana, a small genus of herbaceous bamboos, were studied using LM, SEM and TEM. Ten of them have the Pariana stenolemma-type of pollen characterized by areolate exine due to relatively high and well separated denticulate processes on a slightly undulated tectum, vestigial columellae and no distinct annulus. At the pore edge the foot layer is thickened and folded. P campetris (P campestris-type) shows this exine feature only at magnifications higher than x 2000, whereas the denticulate processes are clearly visible at x 400 magnification in the other ten species. The pores are bordered by a distinct annulus. The high relief of the Pariana pollen forming a relatively rough surface would offer more friction in wind transport than the smooth surface of other grass pollen grains. Insects visiting the flowers have been observed which support the idea of possible insect pollination. If this would be the case, the parianas would be an example of correlation between pollen form and function in the evolution of the Gramineae.","author":[{"dropping-particle":"","family":"Salgado-Labouriau","given":"Maria Lea","non-dropping-particle":"","parse-names":false,"suffix":""},{"dropping-particle":"","family":"Nilsson","given":"Siwert","non-dropping-particle":"","parse-names":false,"suffix":""},{"dropping-particle":"","family":"Rinaldi","given":"Milagro","non-dropping-particle":"","parse-names":false,"suffix":""}],"container-title":"Grana","id":"ITEM-1","issue":"4-5","issued":{"date-parts":[["1993"]]},"page":"243-249","title":"Exine sculpture in Pariana pollen (Gramineae)","type":"article-journal","volume":"32"},"uris":["http://www.mendeley.com/documents/?uuid=308d0a04-4294-403d-9d18-12001744bf9a"]}],"mendeley":{"formattedCitation":"(Salgado-Labouriau et al., 1993)","plainTextFormattedCitation":"(Salgado-Labouriau et al., 1993)","previouslyFormattedCitation":"(Salgado-Labouriau et al., 1993)"},"properties":{"noteIndex":0},"schema":"https://github.com/citation-style-language/schema/raw/master/csl-citation.json"}</w:instrText>
      </w:r>
      <w:r w:rsidR="001F0752">
        <w:fldChar w:fldCharType="separate"/>
      </w:r>
      <w:r w:rsidR="001F0752" w:rsidRPr="001F0752">
        <w:rPr>
          <w:noProof/>
        </w:rPr>
        <w:t>(Salgado-Labouriau et al., 1993)</w:t>
      </w:r>
      <w:r w:rsidR="001F0752">
        <w:fldChar w:fldCharType="end"/>
      </w:r>
      <w:r w:rsidR="00172E6E">
        <w:t xml:space="preserve">, but </w:t>
      </w:r>
      <w:r>
        <w:t>no other bamboos have been sampled to date</w:t>
      </w:r>
      <w:r w:rsidR="001F0752">
        <w:t xml:space="preserve">. </w:t>
      </w:r>
      <w:r w:rsidR="00172E6E">
        <w:t xml:space="preserve">We propose to study three additional members of the </w:t>
      </w:r>
      <w:proofErr w:type="spellStart"/>
      <w:r w:rsidR="00172E6E">
        <w:t>Bambusoideae</w:t>
      </w:r>
      <w:proofErr w:type="spellEnd"/>
      <w:r w:rsidR="007C1CB5">
        <w:t xml:space="preserve"> for which pollen is readily available</w:t>
      </w:r>
      <w:r w:rsidR="00E60E83">
        <w:t>:</w:t>
      </w:r>
      <w:r w:rsidR="00172E6E">
        <w:t xml:space="preserve"> </w:t>
      </w:r>
      <w:proofErr w:type="spellStart"/>
      <w:r w:rsidR="00172E6E" w:rsidRPr="00172E6E">
        <w:rPr>
          <w:i/>
        </w:rPr>
        <w:t>Arundinaria</w:t>
      </w:r>
      <w:proofErr w:type="spellEnd"/>
      <w:r w:rsidR="00172E6E" w:rsidRPr="00172E6E">
        <w:rPr>
          <w:i/>
        </w:rPr>
        <w:t xml:space="preserve"> </w:t>
      </w:r>
      <w:proofErr w:type="spellStart"/>
      <w:r w:rsidR="00172E6E" w:rsidRPr="00172E6E">
        <w:rPr>
          <w:i/>
        </w:rPr>
        <w:t>gigantea</w:t>
      </w:r>
      <w:proofErr w:type="spellEnd"/>
      <w:r w:rsidR="00172E6E" w:rsidRPr="00172E6E">
        <w:t>,</w:t>
      </w:r>
      <w:r w:rsidR="00172E6E" w:rsidRPr="00172E6E">
        <w:rPr>
          <w:i/>
        </w:rPr>
        <w:t xml:space="preserve"> </w:t>
      </w:r>
      <w:proofErr w:type="spellStart"/>
      <w:r w:rsidR="00172E6E" w:rsidRPr="00172E6E">
        <w:rPr>
          <w:i/>
        </w:rPr>
        <w:t>Guadua</w:t>
      </w:r>
      <w:proofErr w:type="spellEnd"/>
      <w:r w:rsidR="00172E6E" w:rsidRPr="00172E6E">
        <w:rPr>
          <w:i/>
        </w:rPr>
        <w:t xml:space="preserve"> </w:t>
      </w:r>
      <w:proofErr w:type="spellStart"/>
      <w:r w:rsidR="00172E6E" w:rsidRPr="00172E6E">
        <w:rPr>
          <w:i/>
        </w:rPr>
        <w:t>angustifolia</w:t>
      </w:r>
      <w:proofErr w:type="spellEnd"/>
      <w:r w:rsidR="00172E6E" w:rsidRPr="00172E6E">
        <w:t>, and</w:t>
      </w:r>
      <w:r w:rsidR="00172E6E" w:rsidRPr="00172E6E">
        <w:rPr>
          <w:i/>
        </w:rPr>
        <w:t xml:space="preserve"> </w:t>
      </w:r>
      <w:proofErr w:type="spellStart"/>
      <w:r w:rsidR="00172E6E" w:rsidRPr="00172E6E">
        <w:rPr>
          <w:i/>
        </w:rPr>
        <w:t>Lithachne</w:t>
      </w:r>
      <w:proofErr w:type="spellEnd"/>
      <w:r w:rsidR="00172E6E" w:rsidRPr="00172E6E">
        <w:rPr>
          <w:i/>
        </w:rPr>
        <w:t xml:space="preserve"> </w:t>
      </w:r>
      <w:proofErr w:type="spellStart"/>
      <w:r w:rsidR="00172E6E" w:rsidRPr="00172E6E">
        <w:rPr>
          <w:i/>
        </w:rPr>
        <w:t>pauciflora</w:t>
      </w:r>
      <w:proofErr w:type="spellEnd"/>
      <w:r w:rsidR="00172E6E">
        <w:t>.</w:t>
      </w:r>
    </w:p>
    <w:p w14:paraId="3DDAD9BA" w14:textId="77777777" w:rsidR="00172E6E" w:rsidRDefault="00172E6E" w:rsidP="004106D4"/>
    <w:p w14:paraId="125E916C" w14:textId="248BC09C" w:rsidR="002503BB" w:rsidRDefault="006E5055" w:rsidP="00B73082">
      <w:r>
        <w:t>Seminal</w:t>
      </w:r>
      <w:r w:rsidR="004106D4">
        <w:t xml:space="preserve"> work by </w:t>
      </w:r>
      <w:r>
        <w:fldChar w:fldCharType="begin" w:fldLock="1"/>
      </w:r>
      <w:r w:rsidR="00E60E83">
        <w:instrText>ADDIN CSL_CITATION {"citationItems":[{"id":"ITEM-1","itemData":{"DOI":"10.1080/00173136709432845","ISBN":"0017313670943","author":[{"dropping-particle":"","family":"Chanda","given":"Sunirmal","non-dropping-particle":"","parse-names":false,"suffix":""},{"dropping-particle":"","family":"Rowley","given":"John","non-dropping-particle":"","parse-names":false,"suffix":""}],"container-title":"Grana","id":"ITEM-1","issue":"1","issued":{"date-parts":[["1967"]]},"page":"16-36","title":"Apertural types in pollen of the Restionaceae and Flagellariaceae","type":"article-journal","volume":"7"},"uris":["http://www.mendeley.com/documents/?uuid=4cb076ea-cb85-45f0-a87a-a9e7b99150f9"]}],"mendeley":{"formattedCitation":"(Chanda and Rowley, 1967)","manualFormatting":"Chanda and Rowley (1967)","plainTextFormattedCitation":"(Chanda and Rowley, 1967)","previouslyFormattedCitation":"(Chanda and Rowley, 1967)"},"properties":{"noteIndex":0},"schema":"https://github.com/citation-style-language/schema/raw/master/csl-citation.json"}</w:instrText>
      </w:r>
      <w:r>
        <w:fldChar w:fldCharType="separate"/>
      </w:r>
      <w:r w:rsidRPr="006E5055">
        <w:rPr>
          <w:noProof/>
        </w:rPr>
        <w:t>Chanda and Rowley (1967)</w:t>
      </w:r>
      <w:r>
        <w:fldChar w:fldCharType="end"/>
      </w:r>
      <w:r w:rsidR="004106D4">
        <w:t xml:space="preserve"> in the </w:t>
      </w:r>
      <w:proofErr w:type="spellStart"/>
      <w:r w:rsidR="004106D4">
        <w:t>Flagellariaceae</w:t>
      </w:r>
      <w:proofErr w:type="spellEnd"/>
      <w:r w:rsidR="00AF69D9">
        <w:t>,</w:t>
      </w:r>
      <w:r w:rsidR="004106D4">
        <w:t xml:space="preserve"> </w:t>
      </w:r>
      <w:proofErr w:type="spellStart"/>
      <w:r w:rsidR="004106D4">
        <w:t>Ecdeicoleaceae</w:t>
      </w:r>
      <w:proofErr w:type="spellEnd"/>
      <w:r w:rsidR="00AF69D9">
        <w:t>, and what is now known as the</w:t>
      </w:r>
      <w:r w:rsidR="00AF69D9" w:rsidRPr="00AF69D9">
        <w:t xml:space="preserve"> </w:t>
      </w:r>
      <w:commentRangeStart w:id="30"/>
      <w:proofErr w:type="spellStart"/>
      <w:r w:rsidR="00AF69D9">
        <w:t>Joinvilleaceae</w:t>
      </w:r>
      <w:commentRangeEnd w:id="30"/>
      <w:proofErr w:type="spellEnd"/>
      <w:r w:rsidR="00B63F71">
        <w:rPr>
          <w:rStyle w:val="CommentReference"/>
        </w:rPr>
        <w:commentReference w:id="30"/>
      </w:r>
      <w:r w:rsidR="00AF69D9">
        <w:t>,</w:t>
      </w:r>
      <w:r w:rsidR="004106D4">
        <w:t xml:space="preserve"> </w:t>
      </w:r>
      <w:r w:rsidR="00F535AC">
        <w:t xml:space="preserve">on pollen aperture morphology was inconclusive as to </w:t>
      </w:r>
      <w:r w:rsidR="00662779">
        <w:t>the presence of intra-</w:t>
      </w:r>
      <w:proofErr w:type="spellStart"/>
      <w:r w:rsidR="00662779">
        <w:t>exinous</w:t>
      </w:r>
      <w:proofErr w:type="spellEnd"/>
      <w:r w:rsidR="00662779">
        <w:t xml:space="preserve"> channels</w:t>
      </w:r>
      <w:r>
        <w:t xml:space="preserve">. </w:t>
      </w:r>
      <w:commentRangeStart w:id="31"/>
      <w:commentRangeStart w:id="32"/>
      <w:r w:rsidR="00111BE8">
        <w:t xml:space="preserve">At the time of </w:t>
      </w:r>
      <w:r w:rsidR="009D6347">
        <w:t>their</w:t>
      </w:r>
      <w:r w:rsidR="00111BE8">
        <w:t xml:space="preserve"> writing, </w:t>
      </w:r>
      <w:commentRangeEnd w:id="32"/>
      <w:r w:rsidR="00B63F71">
        <w:rPr>
          <w:rStyle w:val="CommentReference"/>
        </w:rPr>
        <w:commentReference w:id="32"/>
      </w:r>
      <w:proofErr w:type="spellStart"/>
      <w:r w:rsidR="00111BE8" w:rsidRPr="00622CDC">
        <w:rPr>
          <w:i/>
        </w:rPr>
        <w:t>Joinvillea</w:t>
      </w:r>
      <w:proofErr w:type="spellEnd"/>
      <w:r w:rsidR="00111BE8">
        <w:t xml:space="preserve"> </w:t>
      </w:r>
      <w:r w:rsidR="00622CDC">
        <w:t xml:space="preserve">was included in the </w:t>
      </w:r>
      <w:proofErr w:type="spellStart"/>
      <w:r w:rsidR="00622CDC">
        <w:t>Flagellariaceae</w:t>
      </w:r>
      <w:proofErr w:type="spellEnd"/>
      <w:r w:rsidR="00622CDC">
        <w:t xml:space="preserve">, but </w:t>
      </w:r>
      <w:r w:rsidR="000008EB">
        <w:t>the genus</w:t>
      </w:r>
      <w:r w:rsidR="00622CDC">
        <w:t xml:space="preserve"> was </w:t>
      </w:r>
      <w:r w:rsidR="00AF69D9">
        <w:t xml:space="preserve">subsequently </w:t>
      </w:r>
      <w:r w:rsidR="00622CDC">
        <w:t xml:space="preserve">separated into its own family, the </w:t>
      </w:r>
      <w:proofErr w:type="spellStart"/>
      <w:r w:rsidR="00622CDC">
        <w:t>Joinvilleaceae</w:t>
      </w:r>
      <w:proofErr w:type="spellEnd"/>
      <w:r w:rsidR="00622CDC">
        <w:t xml:space="preserve"> </w:t>
      </w:r>
      <w:r w:rsidR="00622CDC">
        <w:fldChar w:fldCharType="begin" w:fldLock="1"/>
      </w:r>
      <w:r w:rsidR="00E60E83">
        <w:instrText>ADDIN CSL_CITATION {"citationItems":[{"id":"ITEM-1","itemData":{"ISSN":"0040-0262","author":[{"dropping-particle":"","family":"Tomlinson","given":"Philip Barry","non-dropping-particle":"","parse-names":false,"suffix":""},{"dropping-particle":"","family":"Smith","given":"Albert Charles","non-dropping-particle":"","parse-names":false,"suffix":""}],"container-title":"Taxon","id":"ITEM-1","issue":"6","issued":{"date-parts":[["1970"]]},"page":"887-889","publisher":"JSTOR","title":"Joinvilleaceae, a new family of monocotyledons","type":"article-journal","volume":"19"},"uris":["http://www.mendeley.com/documents/?uuid=e604814c-acdb-4673-b9fc-ea5e41cb88d1"]}],"mendeley":{"formattedCitation":"(Tomlinson and Smith, 1970)","plainTextFormattedCitation":"(Tomlinson and Smith, 1970)","previouslyFormattedCitation":"(Tomlinson and Smith, 1970)"},"properties":{"noteIndex":0},"schema":"https://github.com/citation-style-language/schema/raw/master/csl-citation.json"}</w:instrText>
      </w:r>
      <w:r w:rsidR="00622CDC">
        <w:fldChar w:fldCharType="separate"/>
      </w:r>
      <w:r w:rsidR="00622CDC" w:rsidRPr="00622CDC">
        <w:rPr>
          <w:noProof/>
        </w:rPr>
        <w:t>(Tomlinson and Smith, 1970)</w:t>
      </w:r>
      <w:r w:rsidR="00622CDC">
        <w:fldChar w:fldCharType="end"/>
      </w:r>
      <w:r w:rsidR="00622CDC">
        <w:t>.</w:t>
      </w:r>
      <w:commentRangeEnd w:id="31"/>
      <w:r w:rsidR="00226044">
        <w:rPr>
          <w:rStyle w:val="CommentReference"/>
        </w:rPr>
        <w:commentReference w:id="31"/>
      </w:r>
      <w:r w:rsidR="00622CDC">
        <w:t xml:space="preserve"> </w:t>
      </w:r>
      <w:r w:rsidR="00B73082">
        <w:t>One species in the</w:t>
      </w:r>
      <w:r w:rsidR="00622CDC">
        <w:t xml:space="preserve"> </w:t>
      </w:r>
      <w:proofErr w:type="spellStart"/>
      <w:r w:rsidR="00622CDC">
        <w:t>Joinvilleaceae</w:t>
      </w:r>
      <w:proofErr w:type="spellEnd"/>
      <w:r w:rsidR="00622CDC">
        <w:t xml:space="preserve"> (</w:t>
      </w:r>
      <w:proofErr w:type="spellStart"/>
      <w:r w:rsidR="00622CDC" w:rsidRPr="00622CDC">
        <w:rPr>
          <w:i/>
        </w:rPr>
        <w:t>Joinvillea</w:t>
      </w:r>
      <w:proofErr w:type="spellEnd"/>
      <w:r w:rsidR="00622CDC" w:rsidRPr="00622CDC">
        <w:rPr>
          <w:i/>
        </w:rPr>
        <w:t xml:space="preserve"> </w:t>
      </w:r>
      <w:proofErr w:type="spellStart"/>
      <w:r w:rsidR="00622CDC" w:rsidRPr="00622CDC">
        <w:rPr>
          <w:i/>
        </w:rPr>
        <w:t>ascendens</w:t>
      </w:r>
      <w:proofErr w:type="spellEnd"/>
      <w:r w:rsidR="00622CDC">
        <w:t>), one species in the</w:t>
      </w:r>
      <w:r w:rsidR="00B73082">
        <w:t xml:space="preserve"> </w:t>
      </w:r>
      <w:proofErr w:type="spellStart"/>
      <w:r>
        <w:t>Flagellariaceae</w:t>
      </w:r>
      <w:proofErr w:type="spellEnd"/>
      <w:r w:rsidR="00B73082">
        <w:t xml:space="preserve"> (</w:t>
      </w:r>
      <w:proofErr w:type="spellStart"/>
      <w:r w:rsidR="00B73082" w:rsidRPr="00B73082">
        <w:rPr>
          <w:i/>
        </w:rPr>
        <w:t>Flagellaria</w:t>
      </w:r>
      <w:proofErr w:type="spellEnd"/>
      <w:r w:rsidR="00B73082" w:rsidRPr="00B73082">
        <w:rPr>
          <w:i/>
        </w:rPr>
        <w:t xml:space="preserve"> </w:t>
      </w:r>
      <w:proofErr w:type="spellStart"/>
      <w:r w:rsidR="00B73082" w:rsidRPr="00B73082">
        <w:rPr>
          <w:i/>
        </w:rPr>
        <w:t>indica</w:t>
      </w:r>
      <w:proofErr w:type="spellEnd"/>
      <w:r w:rsidR="00B73082">
        <w:t>)</w:t>
      </w:r>
      <w:r w:rsidR="00622CDC">
        <w:t>,</w:t>
      </w:r>
      <w:r>
        <w:t xml:space="preserve"> and </w:t>
      </w:r>
      <w:r w:rsidR="00B73082">
        <w:t xml:space="preserve">two species in the </w:t>
      </w:r>
      <w:proofErr w:type="spellStart"/>
      <w:r>
        <w:t>Ecdeicoleaceae</w:t>
      </w:r>
      <w:proofErr w:type="spellEnd"/>
      <w:r w:rsidR="007D159D">
        <w:t xml:space="preserve"> </w:t>
      </w:r>
      <w:r w:rsidR="00B73082">
        <w:t>(</w:t>
      </w:r>
      <w:proofErr w:type="spellStart"/>
      <w:r w:rsidR="00B73082" w:rsidRPr="00B73082">
        <w:rPr>
          <w:i/>
        </w:rPr>
        <w:t>Ecdeiocolea</w:t>
      </w:r>
      <w:proofErr w:type="spellEnd"/>
      <w:r w:rsidR="00B73082" w:rsidRPr="00B73082">
        <w:rPr>
          <w:i/>
        </w:rPr>
        <w:t xml:space="preserve"> </w:t>
      </w:r>
      <w:proofErr w:type="spellStart"/>
      <w:r w:rsidR="00B73082" w:rsidRPr="00B73082">
        <w:rPr>
          <w:i/>
        </w:rPr>
        <w:t>monostachya</w:t>
      </w:r>
      <w:proofErr w:type="spellEnd"/>
      <w:r w:rsidR="00B73082">
        <w:t xml:space="preserve"> and </w:t>
      </w:r>
      <w:proofErr w:type="spellStart"/>
      <w:r w:rsidR="00B73082" w:rsidRPr="00B73082">
        <w:rPr>
          <w:i/>
        </w:rPr>
        <w:t>Georgeantha</w:t>
      </w:r>
      <w:proofErr w:type="spellEnd"/>
      <w:r w:rsidR="00B73082" w:rsidRPr="00B73082">
        <w:rPr>
          <w:i/>
        </w:rPr>
        <w:t xml:space="preserve"> </w:t>
      </w:r>
      <w:proofErr w:type="spellStart"/>
      <w:r w:rsidR="00B73082" w:rsidRPr="00B73082">
        <w:rPr>
          <w:i/>
        </w:rPr>
        <w:t>hexandra</w:t>
      </w:r>
      <w:proofErr w:type="spellEnd"/>
      <w:r w:rsidR="00B73082">
        <w:t xml:space="preserve">) </w:t>
      </w:r>
      <w:r w:rsidR="002F7A80">
        <w:t>will be sampled</w:t>
      </w:r>
      <w:r w:rsidR="00AF69D9">
        <w:t>.</w:t>
      </w:r>
      <w:r w:rsidR="00662779">
        <w:t xml:space="preserve"> </w:t>
      </w:r>
      <w:r w:rsidR="00AF69D9">
        <w:t>I</w:t>
      </w:r>
      <w:r w:rsidR="00F535AC">
        <w:t>mproved TEM technolog</w:t>
      </w:r>
      <w:r w:rsidR="002F7A80">
        <w:t xml:space="preserve">y will allow us to </w:t>
      </w:r>
      <w:r w:rsidR="006D000D">
        <w:t>capture images</w:t>
      </w:r>
      <w:r w:rsidR="007D159D">
        <w:t xml:space="preserve"> </w:t>
      </w:r>
      <w:r w:rsidR="00662779">
        <w:t>in greater detail</w:t>
      </w:r>
      <w:r w:rsidR="00622CDC">
        <w:t xml:space="preserve"> than was possible in the 1960s</w:t>
      </w:r>
      <w:r w:rsidR="002F7A80">
        <w:t>.</w:t>
      </w:r>
      <w:r w:rsidR="00B73082">
        <w:t xml:space="preserve"> The early</w:t>
      </w:r>
      <w:r w:rsidR="00747A5A">
        <w:t>-</w:t>
      </w:r>
      <w:r w:rsidR="00B73082">
        <w:t xml:space="preserve">diverging </w:t>
      </w:r>
      <w:proofErr w:type="spellStart"/>
      <w:r w:rsidR="00B73082">
        <w:t>Poales</w:t>
      </w:r>
      <w:proofErr w:type="spellEnd"/>
      <w:r w:rsidR="00B73082">
        <w:t xml:space="preserve"> lineages have much to reveal about the evolution of pollen wall ultrastructure.</w:t>
      </w:r>
    </w:p>
    <w:p w14:paraId="73E2F657" w14:textId="433EFED6" w:rsidR="0063366F" w:rsidRDefault="0063366F" w:rsidP="00B73082"/>
    <w:p w14:paraId="62C33733" w14:textId="6D918254" w:rsidR="009D6347" w:rsidRPr="006924A9" w:rsidRDefault="009D6347" w:rsidP="006924A9">
      <w:r>
        <w:t xml:space="preserve">We propose to sample </w:t>
      </w:r>
      <w:r w:rsidR="00283DEE">
        <w:t>sixteen</w:t>
      </w:r>
      <w:r>
        <w:t xml:space="preserve"> taxa in the remaining subfamilies of the Poaceae. This includes two</w:t>
      </w:r>
      <w:r w:rsidR="006924A9">
        <w:t xml:space="preserve"> each</w:t>
      </w:r>
      <w:r>
        <w:t xml:space="preserve"> in the </w:t>
      </w:r>
      <w:proofErr w:type="spellStart"/>
      <w:r w:rsidRPr="009D6347">
        <w:t>Anomochlooideae</w:t>
      </w:r>
      <w:proofErr w:type="spellEnd"/>
      <w:r>
        <w:t xml:space="preserve"> (</w:t>
      </w:r>
      <w:proofErr w:type="spellStart"/>
      <w:r w:rsidRPr="009D6347">
        <w:rPr>
          <w:i/>
        </w:rPr>
        <w:t>Anomochloa</w:t>
      </w:r>
      <w:proofErr w:type="spellEnd"/>
      <w:r w:rsidRPr="009D6347">
        <w:rPr>
          <w:i/>
        </w:rPr>
        <w:t xml:space="preserve"> </w:t>
      </w:r>
      <w:proofErr w:type="spellStart"/>
      <w:r w:rsidRPr="009D6347">
        <w:rPr>
          <w:i/>
        </w:rPr>
        <w:t>marantoidea</w:t>
      </w:r>
      <w:proofErr w:type="spellEnd"/>
      <w:r>
        <w:t xml:space="preserve"> and </w:t>
      </w:r>
      <w:proofErr w:type="spellStart"/>
      <w:r w:rsidRPr="009D6347">
        <w:rPr>
          <w:i/>
        </w:rPr>
        <w:t>Streptochaeta</w:t>
      </w:r>
      <w:proofErr w:type="spellEnd"/>
      <w:r w:rsidRPr="009D6347">
        <w:rPr>
          <w:i/>
        </w:rPr>
        <w:t xml:space="preserve"> </w:t>
      </w:r>
      <w:proofErr w:type="spellStart"/>
      <w:r w:rsidRPr="009D6347">
        <w:rPr>
          <w:i/>
        </w:rPr>
        <w:t>spicata</w:t>
      </w:r>
      <w:proofErr w:type="spellEnd"/>
      <w:r>
        <w:t>)</w:t>
      </w:r>
      <w:r w:rsidR="006924A9">
        <w:t xml:space="preserve">, </w:t>
      </w:r>
      <w:proofErr w:type="spellStart"/>
      <w:r w:rsidR="006924A9">
        <w:t>Aristidoideae</w:t>
      </w:r>
      <w:proofErr w:type="spellEnd"/>
      <w:r w:rsidR="006924A9">
        <w:t xml:space="preserve"> (</w:t>
      </w:r>
      <w:proofErr w:type="spellStart"/>
      <w:r w:rsidR="006924A9" w:rsidRPr="006924A9">
        <w:rPr>
          <w:i/>
        </w:rPr>
        <w:t>Aristida</w:t>
      </w:r>
      <w:proofErr w:type="spellEnd"/>
      <w:r w:rsidR="006924A9" w:rsidRPr="006924A9">
        <w:rPr>
          <w:i/>
        </w:rPr>
        <w:t xml:space="preserve"> </w:t>
      </w:r>
      <w:proofErr w:type="spellStart"/>
      <w:r w:rsidR="006924A9" w:rsidRPr="006924A9">
        <w:rPr>
          <w:i/>
        </w:rPr>
        <w:t>purpurea</w:t>
      </w:r>
      <w:proofErr w:type="spellEnd"/>
      <w:r w:rsidR="006924A9">
        <w:t xml:space="preserve"> and </w:t>
      </w:r>
      <w:proofErr w:type="spellStart"/>
      <w:r w:rsidR="006924A9" w:rsidRPr="006924A9">
        <w:rPr>
          <w:i/>
        </w:rPr>
        <w:t>Stipagrostis</w:t>
      </w:r>
      <w:proofErr w:type="spellEnd"/>
      <w:r w:rsidR="006924A9" w:rsidRPr="006924A9">
        <w:rPr>
          <w:i/>
        </w:rPr>
        <w:t xml:space="preserve"> </w:t>
      </w:r>
      <w:proofErr w:type="spellStart"/>
      <w:r w:rsidR="006924A9" w:rsidRPr="006924A9">
        <w:rPr>
          <w:i/>
        </w:rPr>
        <w:t>hirtiglumis</w:t>
      </w:r>
      <w:proofErr w:type="spellEnd"/>
      <w:r w:rsidR="006924A9">
        <w:t xml:space="preserve">), </w:t>
      </w:r>
      <w:proofErr w:type="spellStart"/>
      <w:r w:rsidR="006924A9">
        <w:t>Arundinoideae</w:t>
      </w:r>
      <w:proofErr w:type="spellEnd"/>
      <w:r w:rsidR="006924A9">
        <w:t xml:space="preserve"> (</w:t>
      </w:r>
      <w:proofErr w:type="spellStart"/>
      <w:r w:rsidR="006924A9" w:rsidRPr="006924A9">
        <w:rPr>
          <w:i/>
        </w:rPr>
        <w:t>Arundo</w:t>
      </w:r>
      <w:proofErr w:type="spellEnd"/>
      <w:r w:rsidR="006924A9" w:rsidRPr="006924A9">
        <w:rPr>
          <w:i/>
        </w:rPr>
        <w:t xml:space="preserve"> </w:t>
      </w:r>
      <w:proofErr w:type="spellStart"/>
      <w:r w:rsidR="006924A9" w:rsidRPr="006924A9">
        <w:rPr>
          <w:i/>
        </w:rPr>
        <w:t>donax</w:t>
      </w:r>
      <w:proofErr w:type="spellEnd"/>
      <w:r w:rsidR="006924A9">
        <w:t xml:space="preserve"> and </w:t>
      </w:r>
      <w:proofErr w:type="spellStart"/>
      <w:r w:rsidR="006924A9" w:rsidRPr="006924A9">
        <w:rPr>
          <w:i/>
        </w:rPr>
        <w:t>Phragmites</w:t>
      </w:r>
      <w:proofErr w:type="spellEnd"/>
      <w:r w:rsidR="006924A9" w:rsidRPr="006924A9">
        <w:rPr>
          <w:i/>
        </w:rPr>
        <w:t xml:space="preserve"> </w:t>
      </w:r>
      <w:proofErr w:type="spellStart"/>
      <w:r w:rsidR="006924A9" w:rsidRPr="006924A9">
        <w:rPr>
          <w:i/>
        </w:rPr>
        <w:t>australis</w:t>
      </w:r>
      <w:proofErr w:type="spellEnd"/>
      <w:r w:rsidR="006924A9">
        <w:t xml:space="preserve">), </w:t>
      </w:r>
      <w:proofErr w:type="spellStart"/>
      <w:r w:rsidR="006924A9">
        <w:t>Micrairoideae</w:t>
      </w:r>
      <w:proofErr w:type="spellEnd"/>
      <w:r w:rsidR="006924A9">
        <w:t xml:space="preserve"> (</w:t>
      </w:r>
      <w:proofErr w:type="spellStart"/>
      <w:r w:rsidR="006924A9" w:rsidRPr="006924A9">
        <w:rPr>
          <w:i/>
        </w:rPr>
        <w:t>Eriachne</w:t>
      </w:r>
      <w:proofErr w:type="spellEnd"/>
      <w:r w:rsidR="006924A9" w:rsidRPr="006924A9">
        <w:rPr>
          <w:i/>
        </w:rPr>
        <w:t xml:space="preserve"> sp.</w:t>
      </w:r>
      <w:r w:rsidR="006924A9">
        <w:t xml:space="preserve"> and </w:t>
      </w:r>
      <w:proofErr w:type="spellStart"/>
      <w:r w:rsidR="006924A9" w:rsidRPr="006924A9">
        <w:rPr>
          <w:i/>
        </w:rPr>
        <w:t>Micraira</w:t>
      </w:r>
      <w:proofErr w:type="spellEnd"/>
      <w:r w:rsidR="006924A9" w:rsidRPr="006924A9">
        <w:rPr>
          <w:i/>
        </w:rPr>
        <w:t xml:space="preserve"> sp.</w:t>
      </w:r>
      <w:r w:rsidR="006924A9">
        <w:t xml:space="preserve">), </w:t>
      </w:r>
      <w:proofErr w:type="spellStart"/>
      <w:r w:rsidR="006924A9">
        <w:t>Pharoideae</w:t>
      </w:r>
      <w:proofErr w:type="spellEnd"/>
      <w:r w:rsidR="006924A9">
        <w:t xml:space="preserve"> (</w:t>
      </w:r>
      <w:proofErr w:type="spellStart"/>
      <w:r w:rsidR="006924A9" w:rsidRPr="006924A9">
        <w:rPr>
          <w:i/>
        </w:rPr>
        <w:t>Leptaspis</w:t>
      </w:r>
      <w:proofErr w:type="spellEnd"/>
      <w:r w:rsidR="006924A9" w:rsidRPr="006924A9">
        <w:rPr>
          <w:i/>
        </w:rPr>
        <w:t xml:space="preserve"> </w:t>
      </w:r>
      <w:proofErr w:type="spellStart"/>
      <w:r w:rsidR="006924A9" w:rsidRPr="006924A9">
        <w:rPr>
          <w:i/>
        </w:rPr>
        <w:t>zeylanica</w:t>
      </w:r>
      <w:proofErr w:type="spellEnd"/>
      <w:r w:rsidR="006924A9">
        <w:t xml:space="preserve"> and </w:t>
      </w:r>
      <w:proofErr w:type="spellStart"/>
      <w:r w:rsidR="006924A9" w:rsidRPr="006924A9">
        <w:rPr>
          <w:i/>
        </w:rPr>
        <w:t>Pharus</w:t>
      </w:r>
      <w:proofErr w:type="spellEnd"/>
      <w:r w:rsidR="006924A9" w:rsidRPr="006924A9">
        <w:rPr>
          <w:i/>
        </w:rPr>
        <w:t xml:space="preserve"> </w:t>
      </w:r>
      <w:proofErr w:type="spellStart"/>
      <w:r w:rsidR="006924A9" w:rsidRPr="006924A9">
        <w:rPr>
          <w:i/>
        </w:rPr>
        <w:t>latifolius</w:t>
      </w:r>
      <w:proofErr w:type="spellEnd"/>
      <w:r w:rsidR="006924A9">
        <w:t xml:space="preserve">), and </w:t>
      </w:r>
      <w:proofErr w:type="spellStart"/>
      <w:r w:rsidR="006924A9">
        <w:t>Puelioideae</w:t>
      </w:r>
      <w:proofErr w:type="spellEnd"/>
      <w:r w:rsidR="006924A9">
        <w:t xml:space="preserve"> (</w:t>
      </w:r>
      <w:proofErr w:type="spellStart"/>
      <w:r w:rsidR="006924A9" w:rsidRPr="006924A9">
        <w:rPr>
          <w:i/>
        </w:rPr>
        <w:t>Puelia</w:t>
      </w:r>
      <w:proofErr w:type="spellEnd"/>
      <w:r w:rsidR="006924A9" w:rsidRPr="006924A9">
        <w:rPr>
          <w:i/>
        </w:rPr>
        <w:t xml:space="preserve"> sp.</w:t>
      </w:r>
      <w:r w:rsidR="006924A9">
        <w:t xml:space="preserve"> and </w:t>
      </w:r>
      <w:proofErr w:type="spellStart"/>
      <w:r w:rsidR="006924A9" w:rsidRPr="006924A9">
        <w:rPr>
          <w:i/>
        </w:rPr>
        <w:t>Guaduella</w:t>
      </w:r>
      <w:proofErr w:type="spellEnd"/>
      <w:r w:rsidR="006924A9" w:rsidRPr="006924A9">
        <w:rPr>
          <w:i/>
        </w:rPr>
        <w:t xml:space="preserve"> sp.</w:t>
      </w:r>
      <w:r w:rsidR="006924A9">
        <w:t xml:space="preserve">); three in the </w:t>
      </w:r>
      <w:proofErr w:type="spellStart"/>
      <w:r w:rsidR="006924A9">
        <w:t>Oryzoideae</w:t>
      </w:r>
      <w:proofErr w:type="spellEnd"/>
      <w:r w:rsidR="006924A9">
        <w:t xml:space="preserve"> (</w:t>
      </w:r>
      <w:proofErr w:type="spellStart"/>
      <w:r w:rsidR="006924A9" w:rsidRPr="006924A9">
        <w:rPr>
          <w:i/>
        </w:rPr>
        <w:t>Ehrharta</w:t>
      </w:r>
      <w:proofErr w:type="spellEnd"/>
      <w:r w:rsidR="006924A9" w:rsidRPr="006924A9">
        <w:rPr>
          <w:i/>
        </w:rPr>
        <w:t xml:space="preserve"> </w:t>
      </w:r>
      <w:proofErr w:type="spellStart"/>
      <w:r w:rsidR="006924A9" w:rsidRPr="006924A9">
        <w:rPr>
          <w:i/>
        </w:rPr>
        <w:t>erecta</w:t>
      </w:r>
      <w:proofErr w:type="spellEnd"/>
      <w:r w:rsidR="006924A9">
        <w:rPr>
          <w:i/>
        </w:rPr>
        <w:t xml:space="preserve">, </w:t>
      </w:r>
      <w:proofErr w:type="spellStart"/>
      <w:r w:rsidR="006924A9" w:rsidRPr="006924A9">
        <w:rPr>
          <w:i/>
        </w:rPr>
        <w:t>Zizania</w:t>
      </w:r>
      <w:proofErr w:type="spellEnd"/>
      <w:r w:rsidR="006924A9" w:rsidRPr="006924A9">
        <w:rPr>
          <w:i/>
        </w:rPr>
        <w:t xml:space="preserve"> </w:t>
      </w:r>
      <w:proofErr w:type="spellStart"/>
      <w:r w:rsidR="006924A9" w:rsidRPr="006924A9">
        <w:rPr>
          <w:i/>
        </w:rPr>
        <w:t>palustris</w:t>
      </w:r>
      <w:proofErr w:type="spellEnd"/>
      <w:r w:rsidR="006924A9">
        <w:rPr>
          <w:i/>
        </w:rPr>
        <w:t>,</w:t>
      </w:r>
      <w:r w:rsidR="006924A9">
        <w:t xml:space="preserve"> and </w:t>
      </w:r>
      <w:proofErr w:type="spellStart"/>
      <w:r w:rsidR="006924A9" w:rsidRPr="006924A9">
        <w:rPr>
          <w:i/>
        </w:rPr>
        <w:t>Streptogyna</w:t>
      </w:r>
      <w:proofErr w:type="spellEnd"/>
      <w:r w:rsidR="006924A9" w:rsidRPr="006924A9">
        <w:rPr>
          <w:i/>
        </w:rPr>
        <w:t xml:space="preserve"> </w:t>
      </w:r>
      <w:proofErr w:type="spellStart"/>
      <w:r w:rsidR="006924A9">
        <w:rPr>
          <w:i/>
        </w:rPr>
        <w:t>americana</w:t>
      </w:r>
      <w:proofErr w:type="spellEnd"/>
      <w:r w:rsidR="006924A9">
        <w:t xml:space="preserve">); and one in the </w:t>
      </w:r>
      <w:proofErr w:type="spellStart"/>
      <w:r w:rsidR="006924A9" w:rsidRPr="006924A9">
        <w:t>Danthonioideae</w:t>
      </w:r>
      <w:proofErr w:type="spellEnd"/>
      <w:r w:rsidR="006924A9" w:rsidRPr="006924A9">
        <w:t xml:space="preserve"> </w:t>
      </w:r>
      <w:r w:rsidR="006924A9">
        <w:t>(</w:t>
      </w:r>
      <w:proofErr w:type="spellStart"/>
      <w:r w:rsidR="006924A9" w:rsidRPr="006924A9">
        <w:rPr>
          <w:i/>
        </w:rPr>
        <w:t>Danthonia</w:t>
      </w:r>
      <w:proofErr w:type="spellEnd"/>
      <w:r w:rsidR="006924A9" w:rsidRPr="006924A9">
        <w:rPr>
          <w:i/>
        </w:rPr>
        <w:t xml:space="preserve"> </w:t>
      </w:r>
      <w:proofErr w:type="spellStart"/>
      <w:r w:rsidR="006924A9" w:rsidRPr="006924A9">
        <w:rPr>
          <w:i/>
        </w:rPr>
        <w:t>spicata</w:t>
      </w:r>
      <w:proofErr w:type="spellEnd"/>
      <w:r w:rsidR="006924A9">
        <w:t>). This sampling scheme ensures that pollen wall ultrastructure of at least two members of each subfamily, distributed more or less evenly across tribes and subtribes, will be imaged either by our efforts or those of previous researchers</w:t>
      </w:r>
      <w:r w:rsidR="009D2733">
        <w:t>.</w:t>
      </w:r>
    </w:p>
    <w:p w14:paraId="45B1D7C3" w14:textId="134DA5B8" w:rsidR="006E5055" w:rsidRDefault="006E5055" w:rsidP="004106D4"/>
    <w:p w14:paraId="24DB3F57" w14:textId="0A19B421" w:rsidR="00A0604B" w:rsidRDefault="00A0604B" w:rsidP="004106D4"/>
    <w:p w14:paraId="172004B5" w14:textId="4261641D" w:rsidR="00A0604B" w:rsidRDefault="00A0604B" w:rsidP="004106D4"/>
    <w:p w14:paraId="2D4A9240" w14:textId="20D97E03" w:rsidR="00A0604B" w:rsidRDefault="00A0604B" w:rsidP="004106D4"/>
    <w:p w14:paraId="52C40DFC" w14:textId="77777777" w:rsidR="00A0604B" w:rsidRDefault="00A0604B" w:rsidP="004106D4"/>
    <w:p w14:paraId="4E4435FE" w14:textId="17C1858D" w:rsidR="006E5055" w:rsidRDefault="006E5055" w:rsidP="004106D4">
      <w:r>
        <w:t>References</w:t>
      </w:r>
    </w:p>
    <w:p w14:paraId="3D53F914" w14:textId="77777777" w:rsidR="006E5055" w:rsidRDefault="006E5055" w:rsidP="004106D4"/>
    <w:p w14:paraId="09854A79" w14:textId="3AF63FE8" w:rsidR="000A010F" w:rsidRPr="000A010F" w:rsidRDefault="006E5055" w:rsidP="000A010F">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0A010F" w:rsidRPr="000A010F">
        <w:rPr>
          <w:rFonts w:cs="Times New Roman"/>
          <w:smallCaps/>
          <w:noProof/>
          <w:szCs w:val="24"/>
        </w:rPr>
        <w:t>Chanda, S.</w:t>
      </w:r>
      <w:r w:rsidR="000A010F" w:rsidRPr="000A010F">
        <w:rPr>
          <w:rFonts w:cs="Times New Roman"/>
          <w:noProof/>
          <w:szCs w:val="24"/>
        </w:rPr>
        <w:t xml:space="preserve">, and </w:t>
      </w:r>
      <w:r w:rsidR="000A010F" w:rsidRPr="000A010F">
        <w:rPr>
          <w:rFonts w:cs="Times New Roman"/>
          <w:smallCaps/>
          <w:noProof/>
          <w:szCs w:val="24"/>
        </w:rPr>
        <w:t>J. Rowley</w:t>
      </w:r>
      <w:r w:rsidR="000A010F" w:rsidRPr="000A010F">
        <w:rPr>
          <w:rFonts w:cs="Times New Roman"/>
          <w:noProof/>
          <w:szCs w:val="24"/>
        </w:rPr>
        <w:t xml:space="preserve">. 1967. Apertural types in pollen of the Restionaceae and Flagellariaceae. </w:t>
      </w:r>
      <w:r w:rsidR="000A010F" w:rsidRPr="000A010F">
        <w:rPr>
          <w:rFonts w:cs="Times New Roman"/>
          <w:i/>
          <w:iCs/>
          <w:noProof/>
          <w:szCs w:val="24"/>
        </w:rPr>
        <w:t>Grana</w:t>
      </w:r>
      <w:r w:rsidR="000A010F" w:rsidRPr="000A010F">
        <w:rPr>
          <w:rFonts w:cs="Times New Roman"/>
          <w:noProof/>
          <w:szCs w:val="24"/>
        </w:rPr>
        <w:t xml:space="preserve"> 7: 16–36.</w:t>
      </w:r>
    </w:p>
    <w:p w14:paraId="5986ADC4"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Christensen, J.E.</w:t>
      </w:r>
      <w:r w:rsidRPr="000A010F">
        <w:rPr>
          <w:rFonts w:cs="Times New Roman"/>
          <w:noProof/>
          <w:szCs w:val="24"/>
        </w:rPr>
        <w:t xml:space="preserve">, and </w:t>
      </w:r>
      <w:r w:rsidRPr="000A010F">
        <w:rPr>
          <w:rFonts w:cs="Times New Roman"/>
          <w:smallCaps/>
          <w:noProof/>
          <w:szCs w:val="24"/>
        </w:rPr>
        <w:t>H.T. Horner</w:t>
      </w:r>
      <w:r w:rsidRPr="000A010F">
        <w:rPr>
          <w:rFonts w:cs="Times New Roman"/>
          <w:noProof/>
          <w:szCs w:val="24"/>
        </w:rPr>
        <w:t xml:space="preserve">. 1974. Pollen pore development and its spatial orientation during microsporogenesis in the grass Sorghum bicolor. </w:t>
      </w:r>
      <w:r w:rsidRPr="000A010F">
        <w:rPr>
          <w:rFonts w:cs="Times New Roman"/>
          <w:i/>
          <w:iCs/>
          <w:noProof/>
          <w:szCs w:val="24"/>
        </w:rPr>
        <w:t>American Journal of Botany</w:t>
      </w:r>
      <w:r w:rsidRPr="000A010F">
        <w:rPr>
          <w:rFonts w:cs="Times New Roman"/>
          <w:noProof/>
          <w:szCs w:val="24"/>
        </w:rPr>
        <w:t xml:space="preserve"> 61: 604–623.</w:t>
      </w:r>
    </w:p>
    <w:p w14:paraId="1EC51FAE"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Diethart, B.</w:t>
      </w:r>
      <w:r w:rsidRPr="000A010F">
        <w:rPr>
          <w:rFonts w:cs="Times New Roman"/>
          <w:noProof/>
          <w:szCs w:val="24"/>
        </w:rPr>
        <w:t xml:space="preserve">, </w:t>
      </w:r>
      <w:r w:rsidRPr="000A010F">
        <w:rPr>
          <w:rFonts w:cs="Times New Roman"/>
          <w:smallCaps/>
          <w:noProof/>
          <w:szCs w:val="24"/>
        </w:rPr>
        <w:t>S. Sam</w:t>
      </w:r>
      <w:r w:rsidRPr="000A010F">
        <w:rPr>
          <w:rFonts w:cs="Times New Roman"/>
          <w:noProof/>
          <w:szCs w:val="24"/>
        </w:rPr>
        <w:t xml:space="preserve">, and </w:t>
      </w:r>
      <w:r w:rsidRPr="000A010F">
        <w:rPr>
          <w:rFonts w:cs="Times New Roman"/>
          <w:smallCaps/>
          <w:noProof/>
          <w:szCs w:val="24"/>
        </w:rPr>
        <w:t>M. Weber</w:t>
      </w:r>
      <w:r w:rsidRPr="000A010F">
        <w:rPr>
          <w:rFonts w:cs="Times New Roman"/>
          <w:noProof/>
          <w:szCs w:val="24"/>
        </w:rPr>
        <w:t xml:space="preserve">. 2007. Walls of allergenic pollen: Special reference to the endexine. </w:t>
      </w:r>
      <w:r w:rsidRPr="000A010F">
        <w:rPr>
          <w:rFonts w:cs="Times New Roman"/>
          <w:i/>
          <w:iCs/>
          <w:noProof/>
          <w:szCs w:val="24"/>
        </w:rPr>
        <w:t>Grana</w:t>
      </w:r>
      <w:r w:rsidRPr="000A010F">
        <w:rPr>
          <w:rFonts w:cs="Times New Roman"/>
          <w:noProof/>
          <w:szCs w:val="24"/>
        </w:rPr>
        <w:t xml:space="preserve"> 46: 164–175.</w:t>
      </w:r>
    </w:p>
    <w:p w14:paraId="0B5D2A22"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Jewell, A.W.</w:t>
      </w:r>
      <w:r w:rsidRPr="000A010F">
        <w:rPr>
          <w:rFonts w:cs="Times New Roman"/>
          <w:noProof/>
          <w:szCs w:val="24"/>
        </w:rPr>
        <w:t xml:space="preserve">, </w:t>
      </w:r>
      <w:r w:rsidRPr="000A010F">
        <w:rPr>
          <w:rFonts w:cs="Times New Roman"/>
          <w:smallCaps/>
          <w:noProof/>
          <w:szCs w:val="24"/>
        </w:rPr>
        <w:t>B.G. Murray</w:t>
      </w:r>
      <w:r w:rsidRPr="000A010F">
        <w:rPr>
          <w:rFonts w:cs="Times New Roman"/>
          <w:noProof/>
          <w:szCs w:val="24"/>
        </w:rPr>
        <w:t xml:space="preserve">, and </w:t>
      </w:r>
      <w:r w:rsidRPr="000A010F">
        <w:rPr>
          <w:rFonts w:cs="Times New Roman"/>
          <w:smallCaps/>
          <w:noProof/>
          <w:szCs w:val="24"/>
        </w:rPr>
        <w:t>B.J. Alloway</w:t>
      </w:r>
      <w:r w:rsidRPr="000A010F">
        <w:rPr>
          <w:rFonts w:cs="Times New Roman"/>
          <w:noProof/>
          <w:szCs w:val="24"/>
        </w:rPr>
        <w:t xml:space="preserve">. 1988. Light and electron microscope studies on pollen development in barley (Hordeum vulgare L .) grown under copper-sufficient and deficient conditions. </w:t>
      </w:r>
      <w:r w:rsidRPr="000A010F">
        <w:rPr>
          <w:rFonts w:cs="Times New Roman"/>
          <w:i/>
          <w:iCs/>
          <w:noProof/>
          <w:szCs w:val="24"/>
        </w:rPr>
        <w:t>Plant, Cell and Environment</w:t>
      </w:r>
      <w:r w:rsidRPr="000A010F">
        <w:rPr>
          <w:rFonts w:cs="Times New Roman"/>
          <w:noProof/>
          <w:szCs w:val="24"/>
        </w:rPr>
        <w:t xml:space="preserve"> 11: 273–281.</w:t>
      </w:r>
    </w:p>
    <w:p w14:paraId="10261E9D" w14:textId="54715A8B"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Larson, D.A.</w:t>
      </w:r>
      <w:r w:rsidRPr="000A010F">
        <w:rPr>
          <w:rFonts w:cs="Times New Roman"/>
          <w:noProof/>
          <w:szCs w:val="24"/>
        </w:rPr>
        <w:t xml:space="preserve">, </w:t>
      </w:r>
      <w:r w:rsidRPr="000A010F">
        <w:rPr>
          <w:rFonts w:cs="Times New Roman"/>
          <w:smallCaps/>
          <w:noProof/>
          <w:szCs w:val="24"/>
        </w:rPr>
        <w:t>J.J. Skvarla</w:t>
      </w:r>
      <w:r w:rsidRPr="000A010F">
        <w:rPr>
          <w:rFonts w:cs="Times New Roman"/>
          <w:noProof/>
          <w:szCs w:val="24"/>
        </w:rPr>
        <w:t xml:space="preserve">, and </w:t>
      </w:r>
      <w:r w:rsidRPr="000A010F">
        <w:rPr>
          <w:rFonts w:cs="Times New Roman"/>
          <w:smallCaps/>
          <w:noProof/>
          <w:szCs w:val="24"/>
        </w:rPr>
        <w:t>C.W. Lewis</w:t>
      </w:r>
      <w:r w:rsidRPr="000A010F">
        <w:rPr>
          <w:rFonts w:cs="Times New Roman"/>
          <w:noProof/>
          <w:szCs w:val="24"/>
        </w:rPr>
        <w:t xml:space="preserve">. 1962. An electron microscope study of exine stratification and fine structure. </w:t>
      </w:r>
      <w:r w:rsidRPr="000A010F">
        <w:rPr>
          <w:rFonts w:cs="Times New Roman"/>
          <w:i/>
          <w:iCs/>
          <w:noProof/>
          <w:szCs w:val="24"/>
        </w:rPr>
        <w:t>Pollen et Spores</w:t>
      </w:r>
      <w:r w:rsidRPr="000A010F">
        <w:rPr>
          <w:rFonts w:cs="Times New Roman"/>
          <w:noProof/>
          <w:szCs w:val="24"/>
        </w:rPr>
        <w:t xml:space="preserve"> 4: 233–246.</w:t>
      </w:r>
    </w:p>
    <w:p w14:paraId="217132B8"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Linder, H.P.</w:t>
      </w:r>
      <w:r w:rsidRPr="000A010F">
        <w:rPr>
          <w:rFonts w:cs="Times New Roman"/>
          <w:noProof/>
          <w:szCs w:val="24"/>
        </w:rPr>
        <w:t xml:space="preserve">, and </w:t>
      </w:r>
      <w:r w:rsidRPr="000A010F">
        <w:rPr>
          <w:rFonts w:cs="Times New Roman"/>
          <w:smallCaps/>
          <w:noProof/>
          <w:szCs w:val="24"/>
        </w:rPr>
        <w:t>I.K. Ferguson</w:t>
      </w:r>
      <w:r w:rsidRPr="000A010F">
        <w:rPr>
          <w:rFonts w:cs="Times New Roman"/>
          <w:noProof/>
          <w:szCs w:val="24"/>
        </w:rPr>
        <w:t xml:space="preserve">. 1985. On the pollen morphology and phylogeny of the Restionales and Poales. </w:t>
      </w:r>
      <w:r w:rsidRPr="000A010F">
        <w:rPr>
          <w:rFonts w:cs="Times New Roman"/>
          <w:i/>
          <w:iCs/>
          <w:noProof/>
          <w:szCs w:val="24"/>
        </w:rPr>
        <w:t>Grana</w:t>
      </w:r>
      <w:r w:rsidRPr="000A010F">
        <w:rPr>
          <w:rFonts w:cs="Times New Roman"/>
          <w:noProof/>
          <w:szCs w:val="24"/>
        </w:rPr>
        <w:t xml:space="preserve"> 24: 65–76.</w:t>
      </w:r>
    </w:p>
    <w:p w14:paraId="0EB393D7"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Liu, Q.</w:t>
      </w:r>
      <w:r w:rsidRPr="000A010F">
        <w:rPr>
          <w:rFonts w:cs="Times New Roman"/>
          <w:noProof/>
          <w:szCs w:val="24"/>
        </w:rPr>
        <w:t xml:space="preserve">, </w:t>
      </w:r>
      <w:r w:rsidRPr="000A010F">
        <w:rPr>
          <w:rFonts w:cs="Times New Roman"/>
          <w:smallCaps/>
          <w:noProof/>
          <w:szCs w:val="24"/>
        </w:rPr>
        <w:t>N.X. Zhao</w:t>
      </w:r>
      <w:r w:rsidRPr="000A010F">
        <w:rPr>
          <w:rFonts w:cs="Times New Roman"/>
          <w:noProof/>
          <w:szCs w:val="24"/>
        </w:rPr>
        <w:t xml:space="preserve">, and </w:t>
      </w:r>
      <w:r w:rsidRPr="000A010F">
        <w:rPr>
          <w:rFonts w:cs="Times New Roman"/>
          <w:smallCaps/>
          <w:noProof/>
          <w:szCs w:val="24"/>
        </w:rPr>
        <w:t>G. Hao</w:t>
      </w:r>
      <w:r w:rsidRPr="000A010F">
        <w:rPr>
          <w:rFonts w:cs="Times New Roman"/>
          <w:noProof/>
          <w:szCs w:val="24"/>
        </w:rPr>
        <w:t xml:space="preserve">. 2004. Pollen morphology of the Chloridoideae (Gramineae). </w:t>
      </w:r>
      <w:r w:rsidRPr="000A010F">
        <w:rPr>
          <w:rFonts w:cs="Times New Roman"/>
          <w:i/>
          <w:iCs/>
          <w:noProof/>
          <w:szCs w:val="24"/>
        </w:rPr>
        <w:t>Grana</w:t>
      </w:r>
      <w:r w:rsidRPr="000A010F">
        <w:rPr>
          <w:rFonts w:cs="Times New Roman"/>
          <w:noProof/>
          <w:szCs w:val="24"/>
        </w:rPr>
        <w:t xml:space="preserve"> 43: 238–248.</w:t>
      </w:r>
    </w:p>
    <w:p w14:paraId="1A3B4E2A"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Marquez, J.</w:t>
      </w:r>
      <w:r w:rsidRPr="000A010F">
        <w:rPr>
          <w:rFonts w:cs="Times New Roman"/>
          <w:noProof/>
          <w:szCs w:val="24"/>
        </w:rPr>
        <w:t xml:space="preserve">, </w:t>
      </w:r>
      <w:r w:rsidRPr="000A010F">
        <w:rPr>
          <w:rFonts w:cs="Times New Roman"/>
          <w:smallCaps/>
          <w:noProof/>
          <w:szCs w:val="24"/>
        </w:rPr>
        <w:t>J.A. Seoane-Camba</w:t>
      </w:r>
      <w:r w:rsidRPr="000A010F">
        <w:rPr>
          <w:rFonts w:cs="Times New Roman"/>
          <w:noProof/>
          <w:szCs w:val="24"/>
        </w:rPr>
        <w:t xml:space="preserve">, and </w:t>
      </w:r>
      <w:r w:rsidRPr="000A010F">
        <w:rPr>
          <w:rFonts w:cs="Times New Roman"/>
          <w:smallCaps/>
          <w:noProof/>
          <w:szCs w:val="24"/>
        </w:rPr>
        <w:t>M. Suarez-Cervera</w:t>
      </w:r>
      <w:r w:rsidRPr="000A010F">
        <w:rPr>
          <w:rFonts w:cs="Times New Roman"/>
          <w:noProof/>
          <w:szCs w:val="24"/>
        </w:rPr>
        <w:t xml:space="preserve">. 1997. The role of the intine and cytoplasm in the activation and germination processes of Poaceae pollen grains. </w:t>
      </w:r>
      <w:r w:rsidRPr="000A010F">
        <w:rPr>
          <w:rFonts w:cs="Times New Roman"/>
          <w:i/>
          <w:iCs/>
          <w:noProof/>
          <w:szCs w:val="24"/>
        </w:rPr>
        <w:t>Grana</w:t>
      </w:r>
      <w:r w:rsidRPr="000A010F">
        <w:rPr>
          <w:rFonts w:cs="Times New Roman"/>
          <w:noProof/>
          <w:szCs w:val="24"/>
        </w:rPr>
        <w:t xml:space="preserve"> 36: 328–342.</w:t>
      </w:r>
    </w:p>
    <w:p w14:paraId="7032576E" w14:textId="18BE135D"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Peltre, G.</w:t>
      </w:r>
      <w:r w:rsidRPr="000A010F">
        <w:rPr>
          <w:rFonts w:cs="Times New Roman"/>
          <w:noProof/>
          <w:szCs w:val="24"/>
        </w:rPr>
        <w:t xml:space="preserve">, </w:t>
      </w:r>
      <w:r w:rsidRPr="000A010F">
        <w:rPr>
          <w:rFonts w:cs="Times New Roman"/>
          <w:smallCaps/>
          <w:noProof/>
          <w:szCs w:val="24"/>
        </w:rPr>
        <w:t>M.-T. Cerceau-Larrival</w:t>
      </w:r>
      <w:r w:rsidRPr="000A010F">
        <w:rPr>
          <w:rFonts w:cs="Times New Roman"/>
          <w:noProof/>
          <w:szCs w:val="24"/>
        </w:rPr>
        <w:t xml:space="preserve">, </w:t>
      </w:r>
      <w:r w:rsidRPr="000A010F">
        <w:rPr>
          <w:rFonts w:cs="Times New Roman"/>
          <w:smallCaps/>
          <w:noProof/>
          <w:szCs w:val="24"/>
        </w:rPr>
        <w:t>M. Hideux</w:t>
      </w:r>
      <w:r w:rsidRPr="000A010F">
        <w:rPr>
          <w:rFonts w:cs="Times New Roman"/>
          <w:noProof/>
          <w:szCs w:val="24"/>
        </w:rPr>
        <w:t xml:space="preserve">, </w:t>
      </w:r>
      <w:r w:rsidRPr="000A010F">
        <w:rPr>
          <w:rFonts w:cs="Times New Roman"/>
          <w:smallCaps/>
          <w:noProof/>
          <w:szCs w:val="24"/>
        </w:rPr>
        <w:t>M. Abadie</w:t>
      </w:r>
      <w:r w:rsidRPr="000A010F">
        <w:rPr>
          <w:rFonts w:cs="Times New Roman"/>
          <w:noProof/>
          <w:szCs w:val="24"/>
        </w:rPr>
        <w:t xml:space="preserve">, and </w:t>
      </w:r>
      <w:r w:rsidRPr="000A010F">
        <w:rPr>
          <w:rFonts w:cs="Times New Roman"/>
          <w:smallCaps/>
          <w:noProof/>
          <w:szCs w:val="24"/>
        </w:rPr>
        <w:t>B. David</w:t>
      </w:r>
      <w:r w:rsidRPr="000A010F">
        <w:rPr>
          <w:rFonts w:cs="Times New Roman"/>
          <w:noProof/>
          <w:szCs w:val="24"/>
        </w:rPr>
        <w:t xml:space="preserve">. 1987. Scanning and transmission electron microscopy related to immunochemical analysis of grass pollen. </w:t>
      </w:r>
      <w:r w:rsidRPr="000A010F">
        <w:rPr>
          <w:rFonts w:cs="Times New Roman"/>
          <w:i/>
          <w:iCs/>
          <w:noProof/>
          <w:szCs w:val="24"/>
        </w:rPr>
        <w:t>Grana</w:t>
      </w:r>
      <w:r w:rsidRPr="000A010F">
        <w:rPr>
          <w:rFonts w:cs="Times New Roman"/>
          <w:noProof/>
          <w:szCs w:val="24"/>
        </w:rPr>
        <w:t xml:space="preserve"> 26: 158–170.</w:t>
      </w:r>
    </w:p>
    <w:p w14:paraId="5650FD50"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Salgado-Labouriau, M.L.</w:t>
      </w:r>
      <w:r w:rsidRPr="000A010F">
        <w:rPr>
          <w:rFonts w:cs="Times New Roman"/>
          <w:noProof/>
          <w:szCs w:val="24"/>
        </w:rPr>
        <w:t xml:space="preserve">, </w:t>
      </w:r>
      <w:r w:rsidRPr="000A010F">
        <w:rPr>
          <w:rFonts w:cs="Times New Roman"/>
          <w:smallCaps/>
          <w:noProof/>
          <w:szCs w:val="24"/>
        </w:rPr>
        <w:t>S. Nilsson</w:t>
      </w:r>
      <w:r w:rsidRPr="000A010F">
        <w:rPr>
          <w:rFonts w:cs="Times New Roman"/>
          <w:noProof/>
          <w:szCs w:val="24"/>
        </w:rPr>
        <w:t xml:space="preserve">, and </w:t>
      </w:r>
      <w:r w:rsidRPr="000A010F">
        <w:rPr>
          <w:rFonts w:cs="Times New Roman"/>
          <w:smallCaps/>
          <w:noProof/>
          <w:szCs w:val="24"/>
        </w:rPr>
        <w:t>M. Rinaldi</w:t>
      </w:r>
      <w:r w:rsidRPr="000A010F">
        <w:rPr>
          <w:rFonts w:cs="Times New Roman"/>
          <w:noProof/>
          <w:szCs w:val="24"/>
        </w:rPr>
        <w:t xml:space="preserve">. 1993. Exine sculpture in Pariana pollen (Gramineae). </w:t>
      </w:r>
      <w:r w:rsidRPr="000A010F">
        <w:rPr>
          <w:rFonts w:cs="Times New Roman"/>
          <w:i/>
          <w:iCs/>
          <w:noProof/>
          <w:szCs w:val="24"/>
        </w:rPr>
        <w:t>Grana</w:t>
      </w:r>
      <w:r w:rsidRPr="000A010F">
        <w:rPr>
          <w:rFonts w:cs="Times New Roman"/>
          <w:noProof/>
          <w:szCs w:val="24"/>
        </w:rPr>
        <w:t xml:space="preserve"> 32: 243–249.</w:t>
      </w:r>
    </w:p>
    <w:p w14:paraId="7C12C4B2"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Soreng, R.J., P.M. Peterson, K. Romaschenko, G. Davidse, J.K. Teisher, L.G. Clark, P. Barberá, et al.</w:t>
      </w:r>
      <w:r w:rsidRPr="000A010F">
        <w:rPr>
          <w:rFonts w:cs="Times New Roman"/>
          <w:noProof/>
          <w:szCs w:val="24"/>
        </w:rPr>
        <w:t xml:space="preserve"> 2017. A worldwide phylogenetic classification of the Poaceae (Gramineae) II: An update and a comparison of two 2015 classifications. </w:t>
      </w:r>
      <w:r w:rsidRPr="000A010F">
        <w:rPr>
          <w:rFonts w:cs="Times New Roman"/>
          <w:i/>
          <w:iCs/>
          <w:noProof/>
          <w:szCs w:val="24"/>
        </w:rPr>
        <w:t>Journal of Systematics and Evolution</w:t>
      </w:r>
      <w:r w:rsidRPr="000A010F">
        <w:rPr>
          <w:rFonts w:cs="Times New Roman"/>
          <w:noProof/>
          <w:szCs w:val="24"/>
        </w:rPr>
        <w:t xml:space="preserve"> 55: 259–290.</w:t>
      </w:r>
    </w:p>
    <w:p w14:paraId="7710CA4F"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Soreng, R.J., P.M. Peterson, K. Romaschenko, G. Davidse, F.O. Zuloaga, E.J. Judziewicz, T.S. Filgueiras, et al.</w:t>
      </w:r>
      <w:r w:rsidRPr="000A010F">
        <w:rPr>
          <w:rFonts w:cs="Times New Roman"/>
          <w:noProof/>
          <w:szCs w:val="24"/>
        </w:rPr>
        <w:t xml:space="preserve"> 2015. A worldwide phylogenetic classification of the Poaceae (Gramineae). </w:t>
      </w:r>
      <w:r w:rsidRPr="000A010F">
        <w:rPr>
          <w:rFonts w:cs="Times New Roman"/>
          <w:i/>
          <w:iCs/>
          <w:noProof/>
          <w:szCs w:val="24"/>
        </w:rPr>
        <w:t>Journal of Systematics and Evolution</w:t>
      </w:r>
      <w:r w:rsidRPr="000A010F">
        <w:rPr>
          <w:rFonts w:cs="Times New Roman"/>
          <w:noProof/>
          <w:szCs w:val="24"/>
        </w:rPr>
        <w:t xml:space="preserve"> 53: 117–137.</w:t>
      </w:r>
    </w:p>
    <w:p w14:paraId="5A2E3D65" w14:textId="77777777" w:rsidR="000A010F" w:rsidRPr="000A010F" w:rsidRDefault="000A010F" w:rsidP="000A010F">
      <w:pPr>
        <w:widowControl w:val="0"/>
        <w:autoSpaceDE w:val="0"/>
        <w:autoSpaceDN w:val="0"/>
        <w:adjustRightInd w:val="0"/>
        <w:ind w:left="480" w:hanging="480"/>
        <w:rPr>
          <w:rFonts w:cs="Times New Roman"/>
          <w:noProof/>
        </w:rPr>
      </w:pPr>
      <w:r w:rsidRPr="000A010F">
        <w:rPr>
          <w:rFonts w:cs="Times New Roman"/>
          <w:smallCaps/>
          <w:noProof/>
          <w:szCs w:val="24"/>
        </w:rPr>
        <w:t>Tomlinson, P.B.</w:t>
      </w:r>
      <w:r w:rsidRPr="000A010F">
        <w:rPr>
          <w:rFonts w:cs="Times New Roman"/>
          <w:noProof/>
          <w:szCs w:val="24"/>
        </w:rPr>
        <w:t xml:space="preserve">, and </w:t>
      </w:r>
      <w:r w:rsidRPr="000A010F">
        <w:rPr>
          <w:rFonts w:cs="Times New Roman"/>
          <w:smallCaps/>
          <w:noProof/>
          <w:szCs w:val="24"/>
        </w:rPr>
        <w:t>A.C. Smith</w:t>
      </w:r>
      <w:r w:rsidRPr="000A010F">
        <w:rPr>
          <w:rFonts w:cs="Times New Roman"/>
          <w:noProof/>
          <w:szCs w:val="24"/>
        </w:rPr>
        <w:t xml:space="preserve">. 1970. Joinvilleaceae, a new family of monocotyledons. </w:t>
      </w:r>
      <w:r w:rsidRPr="000A010F">
        <w:rPr>
          <w:rFonts w:cs="Times New Roman"/>
          <w:i/>
          <w:iCs/>
          <w:noProof/>
          <w:szCs w:val="24"/>
        </w:rPr>
        <w:t>Taxon</w:t>
      </w:r>
      <w:r w:rsidRPr="000A010F">
        <w:rPr>
          <w:rFonts w:cs="Times New Roman"/>
          <w:noProof/>
          <w:szCs w:val="24"/>
        </w:rPr>
        <w:t xml:space="preserve"> 19: 887–889.</w:t>
      </w:r>
    </w:p>
    <w:p w14:paraId="4D275FE4" w14:textId="547C9C90" w:rsidR="006E5055" w:rsidRDefault="006E5055" w:rsidP="004106D4">
      <w:r>
        <w:fldChar w:fldCharType="end"/>
      </w:r>
    </w:p>
    <w:sectPr w:rsidR="006E50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nnah" w:date="2018-09-24T09:08:00Z" w:initials="HMC">
    <w:p w14:paraId="3A46241E" w14:textId="69C131A9" w:rsidR="00115804" w:rsidRDefault="00115804">
      <w:pPr>
        <w:pStyle w:val="CommentText"/>
      </w:pPr>
      <w:r>
        <w:rPr>
          <w:rStyle w:val="CommentReference"/>
        </w:rPr>
        <w:annotationRef/>
      </w:r>
      <w:r>
        <w:t>Lynn – I have put a placeholder here because I want to talk about the best way to format our big sampling tabl</w:t>
      </w:r>
      <w:r w:rsidR="00C86B09">
        <w:t>e</w:t>
      </w:r>
      <w:r>
        <w:t>.</w:t>
      </w:r>
    </w:p>
  </w:comment>
  <w:comment w:id="1" w:author="Hannah" w:date="2018-09-25T12:44:00Z" w:initials="HMC">
    <w:p w14:paraId="4B7BC6A9" w14:textId="0DAC9AE8" w:rsidR="00C71D68" w:rsidRDefault="00C71D68">
      <w:pPr>
        <w:pStyle w:val="CommentText"/>
      </w:pPr>
      <w:r>
        <w:rPr>
          <w:rStyle w:val="CommentReference"/>
        </w:rPr>
        <w:annotationRef/>
      </w:r>
      <w:r>
        <w:t>This feels clunky, but I’m struggling with how to improve it while being as concise as possible.</w:t>
      </w:r>
    </w:p>
  </w:comment>
  <w:comment w:id="26" w:author="Derek Houston" w:date="2018-09-25T14:26:00Z" w:initials="DH">
    <w:p w14:paraId="598F4E25" w14:textId="63D0527E" w:rsidR="00B63F71" w:rsidRDefault="00B63F71">
      <w:pPr>
        <w:pStyle w:val="CommentText"/>
      </w:pPr>
      <w:r>
        <w:rPr>
          <w:rStyle w:val="CommentReference"/>
        </w:rPr>
        <w:annotationRef/>
      </w:r>
      <w:r>
        <w:t xml:space="preserve">You want to be consistent. If you spell it out in the first paragraph, you should probably spell it out here. Otherwise, change the first sentence to ‘36’ rather than ‘thirty-six’ </w:t>
      </w:r>
    </w:p>
  </w:comment>
  <w:comment w:id="30" w:author="Derek Houston" w:date="2018-09-25T14:27:00Z" w:initials="DH">
    <w:p w14:paraId="380B0842" w14:textId="340D6088" w:rsidR="00B63F71" w:rsidRDefault="00B63F71">
      <w:pPr>
        <w:pStyle w:val="CommentText"/>
      </w:pPr>
      <w:r>
        <w:rPr>
          <w:rStyle w:val="CommentReference"/>
        </w:rPr>
        <w:annotationRef/>
      </w:r>
      <w:r>
        <w:t xml:space="preserve">May want to put the former name in parentheses ‘(formerly . . .)’ if this is a recent taxonomic revision. </w:t>
      </w:r>
    </w:p>
  </w:comment>
  <w:comment w:id="32" w:author="Derek Houston" w:date="2018-09-25T14:28:00Z" w:initials="DH">
    <w:p w14:paraId="29F921D8" w14:textId="7CE3F13B" w:rsidR="00B63F71" w:rsidRDefault="00B63F71">
      <w:pPr>
        <w:pStyle w:val="CommentText"/>
      </w:pPr>
      <w:r>
        <w:rPr>
          <w:rStyle w:val="CommentReference"/>
        </w:rPr>
        <w:annotationRef/>
      </w:r>
      <w:r>
        <w:t xml:space="preserve">Personal preference, perhaps, but I think this should be deleted and just say that the genus used to be in </w:t>
      </w:r>
      <w:proofErr w:type="spellStart"/>
      <w:r>
        <w:t>Flagellariaceae</w:t>
      </w:r>
      <w:proofErr w:type="spellEnd"/>
      <w:r>
        <w:t xml:space="preserve"> but has subsequently been separated out. The “at the time of their writing” is implied with the publication date. Also, I’d recommend moving the reference to right after </w:t>
      </w:r>
      <w:proofErr w:type="spellStart"/>
      <w:r>
        <w:t>Flagellariaceae</w:t>
      </w:r>
      <w:proofErr w:type="spellEnd"/>
      <w:r>
        <w:t xml:space="preserve"> since the way it’s written implies that they made the revision, but I don’t think that’s the case, right?</w:t>
      </w:r>
      <w:bookmarkStart w:id="33" w:name="_GoBack"/>
      <w:bookmarkEnd w:id="33"/>
    </w:p>
  </w:comment>
  <w:comment w:id="31" w:author="Hannah" w:date="2018-09-25T12:46:00Z" w:initials="HMC">
    <w:p w14:paraId="4A8C54E9" w14:textId="3C2B9648" w:rsidR="00226044" w:rsidRDefault="00226044">
      <w:pPr>
        <w:pStyle w:val="CommentText"/>
      </w:pPr>
      <w:r>
        <w:rPr>
          <w:rStyle w:val="CommentReference"/>
        </w:rPr>
        <w:annotationRef/>
      </w:r>
      <w:r>
        <w:t>Not sure whether this is necessary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46241E" w15:done="0"/>
  <w15:commentEx w15:paraId="4B7BC6A9" w15:done="0"/>
  <w15:commentEx w15:paraId="598F4E25" w15:done="0"/>
  <w15:commentEx w15:paraId="380B0842" w15:done="0"/>
  <w15:commentEx w15:paraId="29F921D8" w15:done="0"/>
  <w15:commentEx w15:paraId="4A8C54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46241E" w16cid:durableId="1F532828"/>
  <w16cid:commentId w16cid:paraId="4B7BC6A9" w16cid:durableId="1F54AC16"/>
  <w16cid:commentId w16cid:paraId="4A8C54E9" w16cid:durableId="1F54AC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nah">
    <w15:presenceInfo w15:providerId="None" w15:userId="Hannah"/>
  </w15:person>
  <w15:person w15:author="Derek Houston">
    <w15:presenceInfo w15:providerId="None" w15:userId="Derek Hous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3BB"/>
    <w:rsid w:val="000008EB"/>
    <w:rsid w:val="0002777B"/>
    <w:rsid w:val="00093E5C"/>
    <w:rsid w:val="000A010F"/>
    <w:rsid w:val="00111BE8"/>
    <w:rsid w:val="00115804"/>
    <w:rsid w:val="00172E6E"/>
    <w:rsid w:val="001F0752"/>
    <w:rsid w:val="00226044"/>
    <w:rsid w:val="002503BB"/>
    <w:rsid w:val="00283DEE"/>
    <w:rsid w:val="002B411C"/>
    <w:rsid w:val="002D37D6"/>
    <w:rsid w:val="002F7A80"/>
    <w:rsid w:val="00342A15"/>
    <w:rsid w:val="0037216C"/>
    <w:rsid w:val="003E6474"/>
    <w:rsid w:val="004026C3"/>
    <w:rsid w:val="00405660"/>
    <w:rsid w:val="004106D4"/>
    <w:rsid w:val="00412EEA"/>
    <w:rsid w:val="004254C7"/>
    <w:rsid w:val="00472B9E"/>
    <w:rsid w:val="00590BBD"/>
    <w:rsid w:val="005E352D"/>
    <w:rsid w:val="00622CDC"/>
    <w:rsid w:val="0063366F"/>
    <w:rsid w:val="00662779"/>
    <w:rsid w:val="006924A9"/>
    <w:rsid w:val="006D000D"/>
    <w:rsid w:val="006E5055"/>
    <w:rsid w:val="00747A5A"/>
    <w:rsid w:val="00771F05"/>
    <w:rsid w:val="007C1CB5"/>
    <w:rsid w:val="007C36FE"/>
    <w:rsid w:val="007D159D"/>
    <w:rsid w:val="007F1AF6"/>
    <w:rsid w:val="008A4DD7"/>
    <w:rsid w:val="009260B5"/>
    <w:rsid w:val="00992C79"/>
    <w:rsid w:val="009D2733"/>
    <w:rsid w:val="009D6347"/>
    <w:rsid w:val="00A0604B"/>
    <w:rsid w:val="00AC7F83"/>
    <w:rsid w:val="00AF69D9"/>
    <w:rsid w:val="00B018EF"/>
    <w:rsid w:val="00B63F71"/>
    <w:rsid w:val="00B73082"/>
    <w:rsid w:val="00B97AE7"/>
    <w:rsid w:val="00C449DD"/>
    <w:rsid w:val="00C546DA"/>
    <w:rsid w:val="00C56539"/>
    <w:rsid w:val="00C71D68"/>
    <w:rsid w:val="00C86B09"/>
    <w:rsid w:val="00CB0644"/>
    <w:rsid w:val="00D03857"/>
    <w:rsid w:val="00D612A4"/>
    <w:rsid w:val="00D649FC"/>
    <w:rsid w:val="00DC3A91"/>
    <w:rsid w:val="00DE3598"/>
    <w:rsid w:val="00E501E2"/>
    <w:rsid w:val="00E60E83"/>
    <w:rsid w:val="00E64BC6"/>
    <w:rsid w:val="00E80868"/>
    <w:rsid w:val="00F535AC"/>
    <w:rsid w:val="00FC0B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2B8E"/>
  <w15:chartTrackingRefBased/>
  <w15:docId w15:val="{BCA1F0CA-4126-4D14-8117-E8872463B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2A15"/>
    <w:pPr>
      <w:spacing w:after="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3BB"/>
    <w:pPr>
      <w:spacing w:after="0" w:line="240" w:lineRule="auto"/>
    </w:pPr>
  </w:style>
  <w:style w:type="character" w:styleId="CommentReference">
    <w:name w:val="annotation reference"/>
    <w:basedOn w:val="DefaultParagraphFont"/>
    <w:uiPriority w:val="99"/>
    <w:semiHidden/>
    <w:unhideWhenUsed/>
    <w:rsid w:val="00115804"/>
    <w:rPr>
      <w:sz w:val="16"/>
      <w:szCs w:val="16"/>
    </w:rPr>
  </w:style>
  <w:style w:type="paragraph" w:styleId="CommentText">
    <w:name w:val="annotation text"/>
    <w:basedOn w:val="Normal"/>
    <w:link w:val="CommentTextChar"/>
    <w:uiPriority w:val="99"/>
    <w:semiHidden/>
    <w:unhideWhenUsed/>
    <w:rsid w:val="00115804"/>
    <w:rPr>
      <w:sz w:val="20"/>
      <w:szCs w:val="20"/>
    </w:rPr>
  </w:style>
  <w:style w:type="character" w:customStyle="1" w:styleId="CommentTextChar">
    <w:name w:val="Comment Text Char"/>
    <w:basedOn w:val="DefaultParagraphFont"/>
    <w:link w:val="CommentText"/>
    <w:uiPriority w:val="99"/>
    <w:semiHidden/>
    <w:rsid w:val="0011580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5804"/>
    <w:rPr>
      <w:b/>
      <w:bCs/>
    </w:rPr>
  </w:style>
  <w:style w:type="character" w:customStyle="1" w:styleId="CommentSubjectChar">
    <w:name w:val="Comment Subject Char"/>
    <w:basedOn w:val="CommentTextChar"/>
    <w:link w:val="CommentSubject"/>
    <w:uiPriority w:val="99"/>
    <w:semiHidden/>
    <w:rsid w:val="00115804"/>
    <w:rPr>
      <w:rFonts w:ascii="Times New Roman" w:hAnsi="Times New Roman"/>
      <w:b/>
      <w:bCs/>
      <w:sz w:val="20"/>
      <w:szCs w:val="20"/>
    </w:rPr>
  </w:style>
  <w:style w:type="paragraph" w:styleId="BalloonText">
    <w:name w:val="Balloon Text"/>
    <w:basedOn w:val="Normal"/>
    <w:link w:val="BalloonTextChar"/>
    <w:uiPriority w:val="99"/>
    <w:semiHidden/>
    <w:unhideWhenUsed/>
    <w:rsid w:val="00115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8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826">
      <w:bodyDiv w:val="1"/>
      <w:marLeft w:val="0"/>
      <w:marRight w:val="0"/>
      <w:marTop w:val="0"/>
      <w:marBottom w:val="0"/>
      <w:divBdr>
        <w:top w:val="none" w:sz="0" w:space="0" w:color="auto"/>
        <w:left w:val="none" w:sz="0" w:space="0" w:color="auto"/>
        <w:bottom w:val="none" w:sz="0" w:space="0" w:color="auto"/>
        <w:right w:val="none" w:sz="0" w:space="0" w:color="auto"/>
      </w:divBdr>
    </w:div>
    <w:div w:id="440956021">
      <w:bodyDiv w:val="1"/>
      <w:marLeft w:val="0"/>
      <w:marRight w:val="0"/>
      <w:marTop w:val="0"/>
      <w:marBottom w:val="0"/>
      <w:divBdr>
        <w:top w:val="none" w:sz="0" w:space="0" w:color="auto"/>
        <w:left w:val="none" w:sz="0" w:space="0" w:color="auto"/>
        <w:bottom w:val="none" w:sz="0" w:space="0" w:color="auto"/>
        <w:right w:val="none" w:sz="0" w:space="0" w:color="auto"/>
      </w:divBdr>
    </w:div>
    <w:div w:id="603923937">
      <w:bodyDiv w:val="1"/>
      <w:marLeft w:val="0"/>
      <w:marRight w:val="0"/>
      <w:marTop w:val="0"/>
      <w:marBottom w:val="0"/>
      <w:divBdr>
        <w:top w:val="none" w:sz="0" w:space="0" w:color="auto"/>
        <w:left w:val="none" w:sz="0" w:space="0" w:color="auto"/>
        <w:bottom w:val="none" w:sz="0" w:space="0" w:color="auto"/>
        <w:right w:val="none" w:sz="0" w:space="0" w:color="auto"/>
      </w:divBdr>
    </w:div>
    <w:div w:id="649139844">
      <w:bodyDiv w:val="1"/>
      <w:marLeft w:val="0"/>
      <w:marRight w:val="0"/>
      <w:marTop w:val="0"/>
      <w:marBottom w:val="0"/>
      <w:divBdr>
        <w:top w:val="none" w:sz="0" w:space="0" w:color="auto"/>
        <w:left w:val="none" w:sz="0" w:space="0" w:color="auto"/>
        <w:bottom w:val="none" w:sz="0" w:space="0" w:color="auto"/>
        <w:right w:val="none" w:sz="0" w:space="0" w:color="auto"/>
      </w:divBdr>
    </w:div>
    <w:div w:id="767312686">
      <w:bodyDiv w:val="1"/>
      <w:marLeft w:val="0"/>
      <w:marRight w:val="0"/>
      <w:marTop w:val="0"/>
      <w:marBottom w:val="0"/>
      <w:divBdr>
        <w:top w:val="none" w:sz="0" w:space="0" w:color="auto"/>
        <w:left w:val="none" w:sz="0" w:space="0" w:color="auto"/>
        <w:bottom w:val="none" w:sz="0" w:space="0" w:color="auto"/>
        <w:right w:val="none" w:sz="0" w:space="0" w:color="auto"/>
      </w:divBdr>
    </w:div>
    <w:div w:id="1015375830">
      <w:bodyDiv w:val="1"/>
      <w:marLeft w:val="0"/>
      <w:marRight w:val="0"/>
      <w:marTop w:val="0"/>
      <w:marBottom w:val="0"/>
      <w:divBdr>
        <w:top w:val="none" w:sz="0" w:space="0" w:color="auto"/>
        <w:left w:val="none" w:sz="0" w:space="0" w:color="auto"/>
        <w:bottom w:val="none" w:sz="0" w:space="0" w:color="auto"/>
        <w:right w:val="none" w:sz="0" w:space="0" w:color="auto"/>
      </w:divBdr>
    </w:div>
    <w:div w:id="1063215567">
      <w:bodyDiv w:val="1"/>
      <w:marLeft w:val="0"/>
      <w:marRight w:val="0"/>
      <w:marTop w:val="0"/>
      <w:marBottom w:val="0"/>
      <w:divBdr>
        <w:top w:val="none" w:sz="0" w:space="0" w:color="auto"/>
        <w:left w:val="none" w:sz="0" w:space="0" w:color="auto"/>
        <w:bottom w:val="none" w:sz="0" w:space="0" w:color="auto"/>
        <w:right w:val="none" w:sz="0" w:space="0" w:color="auto"/>
      </w:divBdr>
    </w:div>
    <w:div w:id="1216889818">
      <w:bodyDiv w:val="1"/>
      <w:marLeft w:val="0"/>
      <w:marRight w:val="0"/>
      <w:marTop w:val="0"/>
      <w:marBottom w:val="0"/>
      <w:divBdr>
        <w:top w:val="none" w:sz="0" w:space="0" w:color="auto"/>
        <w:left w:val="none" w:sz="0" w:space="0" w:color="auto"/>
        <w:bottom w:val="none" w:sz="0" w:space="0" w:color="auto"/>
        <w:right w:val="none" w:sz="0" w:space="0" w:color="auto"/>
      </w:divBdr>
    </w:div>
    <w:div w:id="1219822765">
      <w:bodyDiv w:val="1"/>
      <w:marLeft w:val="0"/>
      <w:marRight w:val="0"/>
      <w:marTop w:val="0"/>
      <w:marBottom w:val="0"/>
      <w:divBdr>
        <w:top w:val="none" w:sz="0" w:space="0" w:color="auto"/>
        <w:left w:val="none" w:sz="0" w:space="0" w:color="auto"/>
        <w:bottom w:val="none" w:sz="0" w:space="0" w:color="auto"/>
        <w:right w:val="none" w:sz="0" w:space="0" w:color="auto"/>
      </w:divBdr>
    </w:div>
    <w:div w:id="1292055565">
      <w:bodyDiv w:val="1"/>
      <w:marLeft w:val="0"/>
      <w:marRight w:val="0"/>
      <w:marTop w:val="0"/>
      <w:marBottom w:val="0"/>
      <w:divBdr>
        <w:top w:val="none" w:sz="0" w:space="0" w:color="auto"/>
        <w:left w:val="none" w:sz="0" w:space="0" w:color="auto"/>
        <w:bottom w:val="none" w:sz="0" w:space="0" w:color="auto"/>
        <w:right w:val="none" w:sz="0" w:space="0" w:color="auto"/>
      </w:divBdr>
    </w:div>
    <w:div w:id="1358433886">
      <w:bodyDiv w:val="1"/>
      <w:marLeft w:val="0"/>
      <w:marRight w:val="0"/>
      <w:marTop w:val="0"/>
      <w:marBottom w:val="0"/>
      <w:divBdr>
        <w:top w:val="none" w:sz="0" w:space="0" w:color="auto"/>
        <w:left w:val="none" w:sz="0" w:space="0" w:color="auto"/>
        <w:bottom w:val="none" w:sz="0" w:space="0" w:color="auto"/>
        <w:right w:val="none" w:sz="0" w:space="0" w:color="auto"/>
      </w:divBdr>
    </w:div>
    <w:div w:id="1388147223">
      <w:bodyDiv w:val="1"/>
      <w:marLeft w:val="0"/>
      <w:marRight w:val="0"/>
      <w:marTop w:val="0"/>
      <w:marBottom w:val="0"/>
      <w:divBdr>
        <w:top w:val="none" w:sz="0" w:space="0" w:color="auto"/>
        <w:left w:val="none" w:sz="0" w:space="0" w:color="auto"/>
        <w:bottom w:val="none" w:sz="0" w:space="0" w:color="auto"/>
        <w:right w:val="none" w:sz="0" w:space="0" w:color="auto"/>
      </w:divBdr>
    </w:div>
    <w:div w:id="1703168801">
      <w:bodyDiv w:val="1"/>
      <w:marLeft w:val="0"/>
      <w:marRight w:val="0"/>
      <w:marTop w:val="0"/>
      <w:marBottom w:val="0"/>
      <w:divBdr>
        <w:top w:val="none" w:sz="0" w:space="0" w:color="auto"/>
        <w:left w:val="none" w:sz="0" w:space="0" w:color="auto"/>
        <w:bottom w:val="none" w:sz="0" w:space="0" w:color="auto"/>
        <w:right w:val="none" w:sz="0" w:space="0" w:color="auto"/>
      </w:divBdr>
    </w:div>
    <w:div w:id="183372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BB192-152E-C54B-9BA6-DF43B12F5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5130</Words>
  <Characters>29246</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Derek Houston</cp:lastModifiedBy>
  <cp:revision>2</cp:revision>
  <dcterms:created xsi:type="dcterms:W3CDTF">2018-09-25T20:31:00Z</dcterms:created>
  <dcterms:modified xsi:type="dcterms:W3CDTF">2018-09-25T20:31:00Z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8406e163-fd5f-3445-a282-6d7df00c6a60</vt:lpwstr>
  </property>
  <property fmtid="{D5CDD505-2E9C-101B-9397-08002B2CF9AE}" pid="4" name="Mendeley Citation Style_1">
    <vt:lpwstr>http://www.zotero.org/styles/american-journal-of-botany</vt:lpwstr>
  </property>
  <property fmtid="{D5CDD505-2E9C-101B-9397-08002B2CF9AE}" pid="5" name="Mendeley Recent Style Id 0_1">
    <vt:lpwstr>http://www.zotero.org/styles/american-journal-of-botany</vt:lpwstr>
  </property>
  <property fmtid="{D5CDD505-2E9C-101B-9397-08002B2CF9AE}" pid="6" name="Mendeley Recent Style Name 0_1">
    <vt:lpwstr>American Journal of Botany</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http://www.zotero.org/styles/geological-society-of-america-bulletin</vt:lpwstr>
  </property>
  <property fmtid="{D5CDD505-2E9C-101B-9397-08002B2CF9AE}" pid="10" name="Mendeley Recent Style Name 2_1">
    <vt:lpwstr>Geological Society of America Bulletin</vt:lpwstr>
  </property>
  <property fmtid="{D5CDD505-2E9C-101B-9397-08002B2CF9AE}" pid="11" name="Mendeley Recent Style Id 3_1">
    <vt:lpwstr>http://www.zotero.org/styles/journal-of-paleolimnology</vt:lpwstr>
  </property>
  <property fmtid="{D5CDD505-2E9C-101B-9397-08002B2CF9AE}" pid="12" name="Mendeley Recent Style Name 3_1">
    <vt:lpwstr>Journal of Paleolimnology</vt:lpwstr>
  </property>
  <property fmtid="{D5CDD505-2E9C-101B-9397-08002B2CF9AE}" pid="13" name="Mendeley Recent Style Id 4_1">
    <vt:lpwstr>http://www.zotero.org/styles/limnology-and-oceanography</vt:lpwstr>
  </property>
  <property fmtid="{D5CDD505-2E9C-101B-9397-08002B2CF9AE}" pid="14" name="Mendeley Recent Style Name 4_1">
    <vt:lpwstr>Limnology and Oceanography</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http://www.zotero.org/styles/palaeogeography-palaeoclimatology-palaeoecology</vt:lpwstr>
  </property>
  <property fmtid="{D5CDD505-2E9C-101B-9397-08002B2CF9AE}" pid="20" name="Mendeley Recent Style Name 7_1">
    <vt:lpwstr>Palaeogeography, Palaeoclimatology, Palaeoecology</vt:lpwstr>
  </property>
  <property fmtid="{D5CDD505-2E9C-101B-9397-08002B2CF9AE}" pid="21" name="Mendeley Recent Style Id 8_1">
    <vt:lpwstr>http://www.zotero.org/styles/paleoceanography</vt:lpwstr>
  </property>
  <property fmtid="{D5CDD505-2E9C-101B-9397-08002B2CF9AE}" pid="22" name="Mendeley Recent Style Name 8_1">
    <vt:lpwstr>Paleoceanography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