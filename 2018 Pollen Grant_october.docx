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 (Poaceae)</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49CE4EA0" w14:textId="77777777" w:rsidR="000F3C84" w:rsidRDefault="00C62ED1" w:rsidP="000F3C84">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37C5ACB2" w14:textId="497CDDF6" w:rsidR="000F3C84" w:rsidRPr="00162D2B" w:rsidRDefault="000F3C84" w:rsidP="00162D2B">
      <w:pPr>
        <w:pStyle w:val="CommentText"/>
      </w:pPr>
      <w:r w:rsidRPr="008B4D2C">
        <w:rPr>
          <w:rFonts w:eastAsia="Times New Roman" w:cs="Times New Roman"/>
          <w:sz w:val="24"/>
          <w:szCs w:val="24"/>
        </w:rPr>
        <w:t xml:space="preserve">Imagine the remarkable and seemingly random journey a pollen grain must travel to accomplish pollination in </w:t>
      </w:r>
      <w:r w:rsidR="0005011B">
        <w:rPr>
          <w:rFonts w:eastAsia="Times New Roman" w:cs="Times New Roman"/>
          <w:sz w:val="24"/>
          <w:szCs w:val="24"/>
        </w:rPr>
        <w:t>wind pollinated</w:t>
      </w:r>
      <w:r w:rsidR="0005011B" w:rsidRPr="008B4D2C">
        <w:rPr>
          <w:rFonts w:eastAsia="Times New Roman" w:cs="Times New Roman"/>
          <w:sz w:val="24"/>
          <w:szCs w:val="24"/>
        </w:rPr>
        <w:t xml:space="preserve"> </w:t>
      </w:r>
      <w:r w:rsidRPr="008B4D2C">
        <w:rPr>
          <w:rFonts w:eastAsia="Times New Roman" w:cs="Times New Roman"/>
          <w:sz w:val="24"/>
          <w:szCs w:val="24"/>
        </w:rPr>
        <w:t xml:space="preserve">plants. </w:t>
      </w:r>
      <w:r w:rsidR="006172EE">
        <w:rPr>
          <w:rFonts w:eastAsia="Times New Roman" w:cs="Times New Roman"/>
          <w:sz w:val="24"/>
          <w:szCs w:val="24"/>
        </w:rPr>
        <w:t>We expect the</w:t>
      </w:r>
      <w:ins w:id="0" w:author="Phillip Klahs" w:date="2018-10-11T14:54:00Z">
        <w:r w:rsidR="00DC27CE">
          <w:rPr>
            <w:rFonts w:eastAsia="Times New Roman" w:cs="Times New Roman"/>
            <w:sz w:val="24"/>
            <w:szCs w:val="24"/>
          </w:rPr>
          <w:t xml:space="preserve"> process of evolution to</w:t>
        </w:r>
      </w:ins>
      <w:r w:rsidR="000570E2" w:rsidRPr="006172EE">
        <w:rPr>
          <w:rFonts w:eastAsia="Times New Roman" w:cs="Times New Roman"/>
          <w:sz w:val="24"/>
          <w:szCs w:val="24"/>
        </w:rPr>
        <w:t xml:space="preserve"> </w:t>
      </w:r>
      <w:del w:id="1" w:author="Phillip Klahs" w:date="2018-10-11T14:54:00Z">
        <w:r w:rsidR="006172EE" w:rsidRPr="006172EE" w:rsidDel="00DC27CE">
          <w:rPr>
            <w:rFonts w:eastAsia="Times New Roman" w:cs="Times New Roman"/>
            <w:sz w:val="24"/>
            <w:szCs w:val="24"/>
          </w:rPr>
          <w:delText>reduc</w:delText>
        </w:r>
        <w:r w:rsidR="006172EE" w:rsidDel="00DC27CE">
          <w:rPr>
            <w:rFonts w:eastAsia="Times New Roman" w:cs="Times New Roman"/>
            <w:sz w:val="24"/>
            <w:szCs w:val="24"/>
          </w:rPr>
          <w:delText>tion</w:delText>
        </w:r>
        <w:r w:rsidR="000570E2" w:rsidRPr="006172EE" w:rsidDel="00DC27CE">
          <w:rPr>
            <w:rFonts w:eastAsia="Times New Roman" w:cs="Times New Roman"/>
            <w:sz w:val="24"/>
            <w:szCs w:val="24"/>
          </w:rPr>
          <w:delText xml:space="preserve"> </w:delText>
        </w:r>
      </w:del>
      <w:ins w:id="2" w:author="Phillip Klahs" w:date="2018-10-11T14:54:00Z">
        <w:r w:rsidR="00DC27CE" w:rsidRPr="006172EE">
          <w:rPr>
            <w:rFonts w:eastAsia="Times New Roman" w:cs="Times New Roman"/>
            <w:sz w:val="24"/>
            <w:szCs w:val="24"/>
          </w:rPr>
          <w:t>reduc</w:t>
        </w:r>
        <w:r w:rsidR="00DC27CE">
          <w:rPr>
            <w:rFonts w:eastAsia="Times New Roman" w:cs="Times New Roman"/>
            <w:sz w:val="24"/>
            <w:szCs w:val="24"/>
          </w:rPr>
          <w:t>e</w:t>
        </w:r>
      </w:ins>
      <w:del w:id="3" w:author="Phillip Klahs" w:date="2018-10-11T14:54:00Z">
        <w:r w:rsidR="006172EE" w:rsidDel="00DC27CE">
          <w:rPr>
            <w:rFonts w:eastAsia="Times New Roman" w:cs="Times New Roman"/>
            <w:sz w:val="24"/>
            <w:szCs w:val="24"/>
          </w:rPr>
          <w:delText>of</w:delText>
        </w:r>
      </w:del>
      <w:r w:rsidR="000570E2" w:rsidRPr="006172EE">
        <w:rPr>
          <w:rFonts w:eastAsia="Times New Roman" w:cs="Times New Roman"/>
          <w:sz w:val="24"/>
          <w:szCs w:val="24"/>
        </w:rPr>
        <w:t xml:space="preserve"> inefficiencies </w:t>
      </w:r>
      <w:r w:rsidR="006172EE">
        <w:rPr>
          <w:rFonts w:eastAsia="Times New Roman" w:cs="Times New Roman"/>
          <w:sz w:val="24"/>
          <w:szCs w:val="24"/>
        </w:rPr>
        <w:t>in</w:t>
      </w:r>
      <w:r w:rsidR="000570E2" w:rsidRPr="006172EE">
        <w:rPr>
          <w:rFonts w:eastAsia="Times New Roman" w:cs="Times New Roman"/>
          <w:sz w:val="24"/>
          <w:szCs w:val="24"/>
        </w:rPr>
        <w:t xml:space="preserve"> </w:t>
      </w:r>
      <w:r w:rsidR="0005011B" w:rsidRPr="006172EE">
        <w:rPr>
          <w:rFonts w:eastAsia="Times New Roman" w:cs="Times New Roman"/>
          <w:sz w:val="24"/>
          <w:szCs w:val="24"/>
        </w:rPr>
        <w:t>th</w:t>
      </w:r>
      <w:r w:rsidR="0005011B">
        <w:rPr>
          <w:rFonts w:eastAsia="Times New Roman" w:cs="Times New Roman"/>
          <w:sz w:val="24"/>
          <w:szCs w:val="24"/>
        </w:rPr>
        <w:t>e</w:t>
      </w:r>
      <w:r w:rsidR="0005011B" w:rsidRPr="006172EE">
        <w:rPr>
          <w:rFonts w:eastAsia="Times New Roman" w:cs="Times New Roman"/>
          <w:sz w:val="24"/>
          <w:szCs w:val="24"/>
        </w:rPr>
        <w:t xml:space="preserve"> </w:t>
      </w:r>
      <w:r w:rsidR="00A94F16">
        <w:rPr>
          <w:rFonts w:eastAsia="Times New Roman" w:cs="Times New Roman"/>
          <w:sz w:val="24"/>
          <w:szCs w:val="24"/>
        </w:rPr>
        <w:t xml:space="preserve">risky </w:t>
      </w:r>
      <w:del w:id="4" w:author="Phillip Klahs" w:date="2018-10-11T14:54:00Z">
        <w:r w:rsidR="0005011B" w:rsidDel="00DC27CE">
          <w:rPr>
            <w:rFonts w:eastAsia="Times New Roman" w:cs="Times New Roman"/>
            <w:sz w:val="24"/>
            <w:szCs w:val="24"/>
          </w:rPr>
          <w:delText xml:space="preserve">process </w:delText>
        </w:r>
      </w:del>
      <w:ins w:id="5" w:author="Phillip Klahs" w:date="2018-10-11T14:54:00Z">
        <w:r w:rsidR="00DC27CE">
          <w:rPr>
            <w:rFonts w:eastAsia="Times New Roman" w:cs="Times New Roman"/>
            <w:sz w:val="24"/>
            <w:szCs w:val="24"/>
          </w:rPr>
          <w:t>act</w:t>
        </w:r>
        <w:r w:rsidR="00DC27CE">
          <w:rPr>
            <w:rFonts w:eastAsia="Times New Roman" w:cs="Times New Roman"/>
            <w:sz w:val="24"/>
            <w:szCs w:val="24"/>
          </w:rPr>
          <w:t xml:space="preserve"> </w:t>
        </w:r>
      </w:ins>
      <w:r w:rsidR="0005011B">
        <w:rPr>
          <w:rFonts w:eastAsia="Times New Roman" w:cs="Times New Roman"/>
          <w:sz w:val="24"/>
          <w:szCs w:val="24"/>
        </w:rPr>
        <w:t>of anemophily</w:t>
      </w:r>
      <w:del w:id="6" w:author="Phillip Klahs" w:date="2018-10-11T14:54:00Z">
        <w:r w:rsidR="004C0BE6" w:rsidRPr="006172EE" w:rsidDel="00DC27CE">
          <w:rPr>
            <w:rFonts w:eastAsia="Times New Roman" w:cs="Times New Roman"/>
            <w:sz w:val="24"/>
            <w:szCs w:val="24"/>
          </w:rPr>
          <w:delText xml:space="preserve"> </w:delText>
        </w:r>
        <w:r w:rsidR="006172EE" w:rsidDel="00DC27CE">
          <w:rPr>
            <w:rFonts w:eastAsia="Times New Roman" w:cs="Times New Roman"/>
            <w:sz w:val="24"/>
            <w:szCs w:val="24"/>
          </w:rPr>
          <w:delText>by evolution</w:delText>
        </w:r>
      </w:del>
      <w:r w:rsidR="006172EE">
        <w:rPr>
          <w:rFonts w:eastAsia="Times New Roman" w:cs="Times New Roman"/>
          <w:sz w:val="24"/>
          <w:szCs w:val="24"/>
        </w:rPr>
        <w:t xml:space="preserve">. </w:t>
      </w:r>
      <w:r w:rsidRPr="006172EE">
        <w:rPr>
          <w:rFonts w:eastAsia="Times New Roman" w:cs="Times New Roman"/>
          <w:sz w:val="24"/>
          <w:szCs w:val="24"/>
        </w:rPr>
        <w:t xml:space="preserve">We propose </w:t>
      </w:r>
      <w:ins w:id="7" w:author="Phillip Klahs" w:date="2018-10-11T14:52:00Z">
        <w:r w:rsidR="00DC27CE">
          <w:rPr>
            <w:rFonts w:eastAsia="Times New Roman" w:cs="Times New Roman"/>
            <w:sz w:val="24"/>
            <w:szCs w:val="24"/>
          </w:rPr>
          <w:t xml:space="preserve">the construction of </w:t>
        </w:r>
        <w:r w:rsidR="00DC27CE" w:rsidRPr="006172EE">
          <w:rPr>
            <w:rFonts w:eastAsia="Times New Roman" w:cs="Times New Roman"/>
            <w:sz w:val="24"/>
            <w:szCs w:val="24"/>
          </w:rPr>
          <w:t>virtual models of grass spikelets (the flower with associated bracts) for computational fluid dynamic</w:t>
        </w:r>
        <w:r w:rsidR="00DC27CE">
          <w:rPr>
            <w:rFonts w:eastAsia="Times New Roman" w:cs="Times New Roman"/>
            <w:sz w:val="24"/>
            <w:szCs w:val="24"/>
          </w:rPr>
          <w:t xml:space="preserve"> (CFD)</w:t>
        </w:r>
        <w:r w:rsidR="00DC27CE" w:rsidRPr="006172EE">
          <w:rPr>
            <w:rFonts w:eastAsia="Times New Roman" w:cs="Times New Roman"/>
            <w:sz w:val="24"/>
            <w:szCs w:val="24"/>
          </w:rPr>
          <w:t xml:space="preserve"> simulations</w:t>
        </w:r>
        <w:r w:rsidR="00DC27CE" w:rsidRPr="006172EE">
          <w:rPr>
            <w:rFonts w:eastAsia="Times New Roman" w:cs="Times New Roman"/>
            <w:sz w:val="24"/>
            <w:szCs w:val="24"/>
          </w:rPr>
          <w:t xml:space="preserve"> </w:t>
        </w:r>
      </w:ins>
      <w:del w:id="8" w:author="Phillip Klahs" w:date="2018-10-11T14:52:00Z">
        <w:r w:rsidRPr="006172EE" w:rsidDel="00DC27CE">
          <w:rPr>
            <w:rFonts w:eastAsia="Times New Roman" w:cs="Times New Roman"/>
            <w:sz w:val="24"/>
            <w:szCs w:val="24"/>
          </w:rPr>
          <w:delText xml:space="preserve">to </w:delText>
        </w:r>
        <w:commentRangeStart w:id="9"/>
        <w:r w:rsidRPr="006172EE" w:rsidDel="00DC27CE">
          <w:rPr>
            <w:rFonts w:eastAsia="Times New Roman" w:cs="Times New Roman"/>
            <w:sz w:val="24"/>
            <w:szCs w:val="24"/>
          </w:rPr>
          <w:delText>explore</w:delText>
        </w:r>
        <w:commentRangeEnd w:id="9"/>
        <w:r w:rsidR="0005011B" w:rsidDel="00DC27CE">
          <w:rPr>
            <w:rStyle w:val="CommentReference"/>
          </w:rPr>
          <w:commentReference w:id="9"/>
        </w:r>
        <w:r w:rsidRPr="006172EE" w:rsidDel="00DC27CE">
          <w:rPr>
            <w:rFonts w:eastAsia="Times New Roman" w:cs="Times New Roman"/>
            <w:sz w:val="24"/>
            <w:szCs w:val="24"/>
          </w:rPr>
          <w:delText xml:space="preserve"> the critical junction of flower form and function by constructing virtual models of grass spikelets (the flower with associated bracts) for computational fluid dynamic</w:delText>
        </w:r>
        <w:r w:rsidR="000D294B" w:rsidDel="00DC27CE">
          <w:rPr>
            <w:rFonts w:eastAsia="Times New Roman" w:cs="Times New Roman"/>
            <w:sz w:val="24"/>
            <w:szCs w:val="24"/>
          </w:rPr>
          <w:delText xml:space="preserve"> (CFD)</w:delText>
        </w:r>
        <w:r w:rsidRPr="006172EE" w:rsidDel="00DC27CE">
          <w:rPr>
            <w:rFonts w:eastAsia="Times New Roman" w:cs="Times New Roman"/>
            <w:sz w:val="24"/>
            <w:szCs w:val="24"/>
          </w:rPr>
          <w:delText xml:space="preserve"> simulations</w:delText>
        </w:r>
      </w:del>
      <w:ins w:id="10" w:author="Phillip Klahs" w:date="2018-10-11T14:52:00Z">
        <w:r w:rsidR="00DC27CE">
          <w:rPr>
            <w:rFonts w:eastAsia="Times New Roman" w:cs="Times New Roman"/>
            <w:sz w:val="24"/>
            <w:szCs w:val="24"/>
          </w:rPr>
          <w:t xml:space="preserve">and the imaging of </w:t>
        </w:r>
      </w:ins>
      <w:ins w:id="11" w:author="Phillip Klahs" w:date="2018-10-11T14:48:00Z">
        <w:r w:rsidR="00DC27CE">
          <w:rPr>
            <w:rFonts w:eastAsia="Times New Roman" w:cs="Times New Roman"/>
            <w:sz w:val="24"/>
            <w:szCs w:val="24"/>
          </w:rPr>
          <w:t xml:space="preserve">pollen wall ultrastructure, with measurements </w:t>
        </w:r>
      </w:ins>
      <w:ins w:id="12" w:author="Phillip Klahs" w:date="2018-10-11T14:55:00Z">
        <w:r w:rsidR="00DC27CE">
          <w:rPr>
            <w:rFonts w:eastAsia="Times New Roman" w:cs="Times New Roman"/>
            <w:sz w:val="24"/>
            <w:szCs w:val="24"/>
          </w:rPr>
          <w:t>of potential</w:t>
        </w:r>
      </w:ins>
      <w:ins w:id="13" w:author="Phillip Klahs" w:date="2018-10-11T14:48:00Z">
        <w:r w:rsidR="00DC27CE">
          <w:rPr>
            <w:rFonts w:eastAsia="Times New Roman" w:cs="Times New Roman"/>
            <w:sz w:val="24"/>
            <w:szCs w:val="24"/>
          </w:rPr>
          <w:t xml:space="preserve"> </w:t>
        </w:r>
        <w:proofErr w:type="spellStart"/>
        <w:r w:rsidR="003318AC">
          <w:rPr>
            <w:rFonts w:eastAsia="Times New Roman" w:cs="Times New Roman"/>
            <w:sz w:val="24"/>
            <w:szCs w:val="24"/>
          </w:rPr>
          <w:t>synapomorphies</w:t>
        </w:r>
      </w:ins>
      <w:proofErr w:type="spellEnd"/>
      <w:ins w:id="14" w:author="Phillip Klahs" w:date="2018-10-11T14:52:00Z">
        <w:r w:rsidR="00DC27CE">
          <w:rPr>
            <w:rFonts w:eastAsia="Times New Roman" w:cs="Times New Roman"/>
            <w:sz w:val="24"/>
            <w:szCs w:val="24"/>
          </w:rPr>
          <w:t xml:space="preserve">, to understand the evolutionary history of </w:t>
        </w:r>
      </w:ins>
      <w:ins w:id="15" w:author="Phillip Klahs" w:date="2018-10-11T14:53:00Z">
        <w:r w:rsidR="00DC27CE">
          <w:rPr>
            <w:rFonts w:eastAsia="Times New Roman" w:cs="Times New Roman"/>
            <w:sz w:val="24"/>
            <w:szCs w:val="24"/>
          </w:rPr>
          <w:t>pollen and pollination in the grass family</w:t>
        </w:r>
      </w:ins>
      <w:r w:rsidR="008B4D2C" w:rsidRPr="006172EE">
        <w:rPr>
          <w:rFonts w:eastAsia="Times New Roman" w:cs="Times New Roman"/>
          <w:sz w:val="24"/>
          <w:szCs w:val="24"/>
        </w:rPr>
        <w:t>.</w:t>
      </w:r>
      <w:r w:rsidR="008B4D2C">
        <w:rPr>
          <w:rFonts w:eastAsia="Times New Roman" w:cs="Times New Roman"/>
          <w:sz w:val="24"/>
          <w:szCs w:val="24"/>
        </w:rPr>
        <w:t xml:space="preserve"> </w:t>
      </w:r>
      <w:r w:rsidR="006172EE">
        <w:rPr>
          <w:rFonts w:eastAsia="Times New Roman" w:cs="Times New Roman"/>
          <w:sz w:val="24"/>
          <w:szCs w:val="24"/>
        </w:rPr>
        <w:t>The</w:t>
      </w:r>
      <w:ins w:id="16" w:author="Phillip Klahs" w:date="2018-10-11T14:55:00Z">
        <w:r w:rsidR="00DC27CE">
          <w:rPr>
            <w:rFonts w:eastAsia="Times New Roman" w:cs="Times New Roman"/>
            <w:sz w:val="24"/>
            <w:szCs w:val="24"/>
          </w:rPr>
          <w:t xml:space="preserve"> </w:t>
        </w:r>
      </w:ins>
      <w:ins w:id="17" w:author="Phillip Klahs" w:date="2018-10-11T15:05:00Z">
        <w:r w:rsidR="008C1687">
          <w:rPr>
            <w:rFonts w:eastAsia="Times New Roman" w:cs="Times New Roman"/>
            <w:sz w:val="24"/>
            <w:szCs w:val="24"/>
          </w:rPr>
          <w:t xml:space="preserve">CFD </w:t>
        </w:r>
      </w:ins>
      <w:del w:id="18" w:author="Phillip Klahs" w:date="2018-10-11T14:55:00Z">
        <w:r w:rsidR="006172EE" w:rsidDel="00DC27CE">
          <w:rPr>
            <w:rFonts w:eastAsia="Times New Roman" w:cs="Times New Roman"/>
            <w:sz w:val="24"/>
            <w:szCs w:val="24"/>
          </w:rPr>
          <w:delText xml:space="preserve">se </w:delText>
        </w:r>
      </w:del>
      <w:r w:rsidR="006172EE">
        <w:rPr>
          <w:rFonts w:eastAsia="Times New Roman" w:cs="Times New Roman"/>
          <w:sz w:val="24"/>
          <w:szCs w:val="24"/>
        </w:rPr>
        <w:t xml:space="preserve">simulations will provide </w:t>
      </w:r>
      <w:r w:rsidR="00F63EF7">
        <w:rPr>
          <w:rFonts w:eastAsia="Times New Roman" w:cs="Times New Roman"/>
          <w:sz w:val="24"/>
          <w:szCs w:val="24"/>
        </w:rPr>
        <w:t xml:space="preserve">a </w:t>
      </w:r>
      <w:r w:rsidR="006172EE">
        <w:rPr>
          <w:rFonts w:eastAsia="Times New Roman" w:cs="Times New Roman"/>
          <w:sz w:val="24"/>
          <w:szCs w:val="24"/>
        </w:rPr>
        <w:t xml:space="preserve">quantitative </w:t>
      </w:r>
      <w:r w:rsidR="00F63EF7">
        <w:rPr>
          <w:rFonts w:eastAsia="Times New Roman" w:cs="Times New Roman"/>
          <w:sz w:val="24"/>
          <w:szCs w:val="24"/>
        </w:rPr>
        <w:t>view into</w:t>
      </w:r>
      <w:r w:rsidR="006172EE">
        <w:rPr>
          <w:rFonts w:eastAsia="Times New Roman" w:cs="Times New Roman"/>
          <w:sz w:val="24"/>
          <w:szCs w:val="24"/>
        </w:rPr>
        <w:t xml:space="preserve"> the</w:t>
      </w:r>
      <w:r w:rsidRPr="006172EE">
        <w:rPr>
          <w:rFonts w:eastAsia="Times New Roman" w:cs="Times New Roman"/>
          <w:sz w:val="24"/>
          <w:szCs w:val="24"/>
        </w:rPr>
        <w:t xml:space="preserve"> aerodynamics </w:t>
      </w:r>
      <w:r w:rsidR="006172EE">
        <w:rPr>
          <w:rFonts w:eastAsia="Times New Roman" w:cs="Times New Roman"/>
          <w:sz w:val="24"/>
          <w:szCs w:val="24"/>
        </w:rPr>
        <w:t>of reproduction in the economically important grass family</w:t>
      </w:r>
      <w:ins w:id="19"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Poaceae</w:t>
      </w:r>
      <w:ins w:id="20"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w:t>
      </w:r>
      <w:r w:rsidRPr="006172EE">
        <w:rPr>
          <w:rFonts w:eastAsia="Times New Roman" w:cs="Times New Roman"/>
          <w:sz w:val="24"/>
          <w:szCs w:val="24"/>
        </w:rPr>
        <w:t xml:space="preserve">and </w:t>
      </w:r>
      <w:r w:rsidR="006172EE">
        <w:rPr>
          <w:rFonts w:eastAsia="Times New Roman" w:cs="Times New Roman"/>
          <w:sz w:val="24"/>
          <w:szCs w:val="24"/>
        </w:rPr>
        <w:t xml:space="preserve">allow us to </w:t>
      </w:r>
      <w:r w:rsidRPr="006172EE">
        <w:rPr>
          <w:rFonts w:eastAsia="Times New Roman" w:cs="Times New Roman"/>
          <w:sz w:val="24"/>
          <w:szCs w:val="24"/>
        </w:rPr>
        <w:t xml:space="preserve">investigate </w:t>
      </w:r>
      <w:r w:rsidR="00616C2D">
        <w:rPr>
          <w:rFonts w:eastAsia="Times New Roman" w:cs="Times New Roman"/>
          <w:sz w:val="24"/>
          <w:szCs w:val="24"/>
        </w:rPr>
        <w:t>to what</w:t>
      </w:r>
      <w:r w:rsidR="00616C2D" w:rsidRPr="006172EE">
        <w:rPr>
          <w:rFonts w:eastAsia="Times New Roman" w:cs="Times New Roman"/>
          <w:sz w:val="24"/>
          <w:szCs w:val="24"/>
        </w:rPr>
        <w:t xml:space="preserve"> </w:t>
      </w:r>
      <w:r w:rsidRPr="006172EE">
        <w:rPr>
          <w:rFonts w:eastAsia="Times New Roman" w:cs="Times New Roman"/>
          <w:sz w:val="24"/>
          <w:szCs w:val="24"/>
        </w:rPr>
        <w:t xml:space="preserve">extent spikelet morphology has been shaped </w:t>
      </w:r>
      <w:r w:rsidR="00E34B0D" w:rsidRPr="006172EE">
        <w:rPr>
          <w:rFonts w:eastAsia="Times New Roman" w:cs="Times New Roman"/>
          <w:sz w:val="24"/>
          <w:szCs w:val="24"/>
        </w:rPr>
        <w:t>by anemophily</w:t>
      </w:r>
      <w:r w:rsidRPr="006172EE">
        <w:rPr>
          <w:rFonts w:eastAsia="Times New Roman" w:cs="Times New Roman"/>
          <w:sz w:val="24"/>
          <w:szCs w:val="24"/>
        </w:rPr>
        <w:t xml:space="preserve">. </w:t>
      </w:r>
      <w:r w:rsidRPr="008B4D2C">
        <w:rPr>
          <w:rFonts w:eastAsia="Times New Roman" w:cs="Times New Roman"/>
          <w:sz w:val="24"/>
          <w:szCs w:val="24"/>
        </w:rPr>
        <w:t>Do variations in spikelet morphology</w:t>
      </w:r>
      <w:ins w:id="21" w:author="Phillip Klahs" w:date="2018-10-11T14:57:00Z">
        <w:r w:rsidR="00DC27CE">
          <w:rPr>
            <w:rFonts w:eastAsia="Times New Roman" w:cs="Times New Roman"/>
            <w:sz w:val="24"/>
            <w:szCs w:val="24"/>
          </w:rPr>
          <w:t xml:space="preserve">, such as </w:t>
        </w:r>
      </w:ins>
      <w:del w:id="22" w:author="Phillip Klahs" w:date="2018-10-11T14:57:00Z">
        <w:r w:rsidRPr="008B4D2C" w:rsidDel="00DC27CE">
          <w:rPr>
            <w:rFonts w:eastAsia="Times New Roman" w:cs="Times New Roman"/>
            <w:sz w:val="24"/>
            <w:szCs w:val="24"/>
          </w:rPr>
          <w:delText xml:space="preserve"> (particularly </w:delText>
        </w:r>
      </w:del>
      <w:r w:rsidRPr="008B4D2C">
        <w:rPr>
          <w:rFonts w:eastAsia="Times New Roman" w:cs="Times New Roman"/>
          <w:sz w:val="24"/>
          <w:szCs w:val="24"/>
        </w:rPr>
        <w:t>compression, presence or absence of awns, and stigma position at anthesis</w:t>
      </w:r>
      <w:ins w:id="23" w:author="Phillip Klahs" w:date="2018-10-11T14:57:00Z">
        <w:r w:rsidR="00DC27CE">
          <w:rPr>
            <w:rFonts w:eastAsia="Times New Roman" w:cs="Times New Roman"/>
            <w:sz w:val="24"/>
            <w:szCs w:val="24"/>
          </w:rPr>
          <w:t>,</w:t>
        </w:r>
      </w:ins>
      <w:del w:id="24" w:author="Phillip Klahs" w:date="2018-10-11T14:57:00Z">
        <w:r w:rsidRPr="008B4D2C" w:rsidDel="00DC27CE">
          <w:rPr>
            <w:rFonts w:eastAsia="Times New Roman" w:cs="Times New Roman"/>
            <w:sz w:val="24"/>
            <w:szCs w:val="24"/>
          </w:rPr>
          <w:delText>)</w:delText>
        </w:r>
      </w:del>
      <w:r w:rsidRPr="008B4D2C">
        <w:rPr>
          <w:rFonts w:eastAsia="Times New Roman" w:cs="Times New Roman"/>
          <w:sz w:val="24"/>
          <w:szCs w:val="24"/>
        </w:rPr>
        <w:t xml:space="preserve"> affect pollination</w:t>
      </w:r>
      <w:r w:rsidR="007E0E1E">
        <w:rPr>
          <w:rFonts w:eastAsia="Times New Roman" w:cs="Times New Roman"/>
          <w:sz w:val="24"/>
          <w:szCs w:val="24"/>
        </w:rPr>
        <w:t xml:space="preserve"> and are </w:t>
      </w:r>
      <w:r w:rsidR="00A94F16">
        <w:rPr>
          <w:rFonts w:eastAsia="Times New Roman" w:cs="Times New Roman"/>
          <w:sz w:val="24"/>
          <w:szCs w:val="24"/>
        </w:rPr>
        <w:t xml:space="preserve">structural differences </w:t>
      </w:r>
      <w:r w:rsidR="007E0E1E">
        <w:rPr>
          <w:rFonts w:eastAsia="Times New Roman" w:cs="Times New Roman"/>
          <w:sz w:val="24"/>
          <w:szCs w:val="24"/>
        </w:rPr>
        <w:t>correlated to ecological niche</w:t>
      </w:r>
      <w:r w:rsidRPr="008B4D2C">
        <w:rPr>
          <w:rFonts w:eastAsia="Times New Roman" w:cs="Times New Roman"/>
          <w:sz w:val="24"/>
          <w:szCs w:val="24"/>
        </w:rPr>
        <w:t xml:space="preserve">? </w:t>
      </w:r>
      <w:r w:rsidR="00E34B0D">
        <w:rPr>
          <w:rFonts w:eastAsia="Times New Roman" w:cs="Times New Roman"/>
          <w:sz w:val="24"/>
          <w:szCs w:val="24"/>
        </w:rPr>
        <w:t xml:space="preserve">Grasses living in open </w:t>
      </w:r>
      <w:del w:id="25" w:author="Phillip Klahs" w:date="2018-10-11T14:57:00Z">
        <w:r w:rsidR="00E34B0D" w:rsidDel="00DC27CE">
          <w:rPr>
            <w:rFonts w:eastAsia="Times New Roman" w:cs="Times New Roman"/>
            <w:sz w:val="24"/>
            <w:szCs w:val="24"/>
          </w:rPr>
          <w:delText xml:space="preserve">prairies </w:delText>
        </w:r>
      </w:del>
      <w:ins w:id="26" w:author="Phillip Klahs" w:date="2018-10-11T14:57:00Z">
        <w:r w:rsidR="00DC27CE">
          <w:rPr>
            <w:rFonts w:eastAsia="Times New Roman" w:cs="Times New Roman"/>
            <w:sz w:val="24"/>
            <w:szCs w:val="24"/>
          </w:rPr>
          <w:t>habitats</w:t>
        </w:r>
        <w:r w:rsidR="00DC27CE">
          <w:rPr>
            <w:rFonts w:eastAsia="Times New Roman" w:cs="Times New Roman"/>
            <w:sz w:val="24"/>
            <w:szCs w:val="24"/>
          </w:rPr>
          <w:t xml:space="preserve"> </w:t>
        </w:r>
      </w:ins>
      <w:r w:rsidR="00E34B0D">
        <w:rPr>
          <w:rFonts w:eastAsia="Times New Roman" w:cs="Times New Roman"/>
          <w:sz w:val="24"/>
          <w:szCs w:val="24"/>
        </w:rPr>
        <w:t xml:space="preserve">experience different wind speeds than </w:t>
      </w:r>
      <w:r w:rsidR="00616C2D">
        <w:rPr>
          <w:rFonts w:eastAsia="Times New Roman" w:cs="Times New Roman"/>
          <w:sz w:val="24"/>
          <w:szCs w:val="24"/>
        </w:rPr>
        <w:t xml:space="preserve">those </w:t>
      </w:r>
      <w:r w:rsidR="00F63EF7">
        <w:rPr>
          <w:rFonts w:eastAsia="Times New Roman" w:cs="Times New Roman"/>
          <w:sz w:val="24"/>
          <w:szCs w:val="24"/>
        </w:rPr>
        <w:t>growing in forests</w:t>
      </w:r>
      <w:r w:rsidR="00693917">
        <w:rPr>
          <w:rFonts w:eastAsia="Times New Roman" w:cs="Times New Roman"/>
          <w:sz w:val="24"/>
          <w:szCs w:val="24"/>
        </w:rPr>
        <w:t>, and t</w:t>
      </w:r>
      <w:r w:rsidR="00A94F16">
        <w:rPr>
          <w:rFonts w:eastAsia="Times New Roman" w:cs="Times New Roman"/>
          <w:sz w:val="24"/>
          <w:szCs w:val="24"/>
        </w:rPr>
        <w:t xml:space="preserve">he </w:t>
      </w:r>
      <w:r w:rsidR="00391250">
        <w:rPr>
          <w:rFonts w:eastAsia="Times New Roman" w:cs="Times New Roman"/>
          <w:sz w:val="24"/>
          <w:szCs w:val="24"/>
        </w:rPr>
        <w:t xml:space="preserve">extensive modification of </w:t>
      </w:r>
      <w:r w:rsidR="00A94F16">
        <w:rPr>
          <w:rFonts w:eastAsia="Times New Roman" w:cs="Times New Roman"/>
          <w:sz w:val="24"/>
          <w:szCs w:val="24"/>
        </w:rPr>
        <w:t>spikelet</w:t>
      </w:r>
      <w:r w:rsidR="007E0E1E">
        <w:rPr>
          <w:rFonts w:eastAsia="Times New Roman" w:cs="Times New Roman"/>
          <w:sz w:val="24"/>
          <w:szCs w:val="24"/>
        </w:rPr>
        <w:t xml:space="preserve"> morpholog</w:t>
      </w:r>
      <w:r w:rsidR="00391250">
        <w:rPr>
          <w:rFonts w:eastAsia="Times New Roman" w:cs="Times New Roman"/>
          <w:sz w:val="24"/>
          <w:szCs w:val="24"/>
        </w:rPr>
        <w:t>y</w:t>
      </w:r>
      <w:r w:rsidR="00A94F16">
        <w:rPr>
          <w:rFonts w:eastAsia="Times New Roman" w:cs="Times New Roman"/>
          <w:sz w:val="24"/>
          <w:szCs w:val="24"/>
        </w:rPr>
        <w:t xml:space="preserve"> </w:t>
      </w:r>
      <w:r w:rsidR="00693917">
        <w:rPr>
          <w:rFonts w:eastAsia="Times New Roman" w:cs="Times New Roman"/>
          <w:sz w:val="24"/>
          <w:szCs w:val="24"/>
        </w:rPr>
        <w:t>among</w:t>
      </w:r>
      <w:r w:rsidR="00A94F16">
        <w:rPr>
          <w:rFonts w:eastAsia="Times New Roman" w:cs="Times New Roman"/>
          <w:sz w:val="24"/>
          <w:szCs w:val="24"/>
        </w:rPr>
        <w:t xml:space="preserve"> species may reflect alternate approaches to</w:t>
      </w:r>
      <w:r w:rsidR="007E0E1E">
        <w:rPr>
          <w:rFonts w:eastAsia="Times New Roman" w:cs="Times New Roman"/>
          <w:sz w:val="24"/>
          <w:szCs w:val="24"/>
        </w:rPr>
        <w:t xml:space="preserve"> </w:t>
      </w:r>
      <w:r w:rsidR="00A94F16">
        <w:rPr>
          <w:rFonts w:eastAsia="Times New Roman" w:cs="Times New Roman"/>
          <w:sz w:val="24"/>
          <w:szCs w:val="24"/>
        </w:rPr>
        <w:t>manipulating</w:t>
      </w:r>
      <w:r w:rsidR="00F63EF7">
        <w:rPr>
          <w:rFonts w:eastAsia="Times New Roman" w:cs="Times New Roman"/>
          <w:sz w:val="24"/>
          <w:szCs w:val="24"/>
        </w:rPr>
        <w:t xml:space="preserve"> </w:t>
      </w:r>
      <w:r w:rsidR="00A94F16">
        <w:rPr>
          <w:rFonts w:eastAsia="Times New Roman" w:cs="Times New Roman"/>
          <w:sz w:val="24"/>
          <w:szCs w:val="24"/>
        </w:rPr>
        <w:t>air currents</w:t>
      </w:r>
      <w:r w:rsidR="00F63EF7">
        <w:rPr>
          <w:rFonts w:eastAsia="Times New Roman" w:cs="Times New Roman"/>
          <w:sz w:val="24"/>
          <w:szCs w:val="24"/>
        </w:rPr>
        <w:t xml:space="preserve"> around the spikelet </w:t>
      </w:r>
      <w:r w:rsidR="00693917">
        <w:rPr>
          <w:rFonts w:eastAsia="Times New Roman" w:cs="Times New Roman"/>
          <w:sz w:val="24"/>
          <w:szCs w:val="24"/>
        </w:rPr>
        <w:t xml:space="preserve">to </w:t>
      </w:r>
      <w:r w:rsidR="00F63EF7">
        <w:rPr>
          <w:rFonts w:eastAsia="Times New Roman" w:cs="Times New Roman"/>
          <w:sz w:val="24"/>
          <w:szCs w:val="24"/>
        </w:rPr>
        <w:t xml:space="preserve">assist </w:t>
      </w:r>
      <w:r w:rsidR="00A94F16">
        <w:rPr>
          <w:rFonts w:eastAsia="Times New Roman" w:cs="Times New Roman"/>
          <w:sz w:val="24"/>
          <w:szCs w:val="24"/>
        </w:rPr>
        <w:t xml:space="preserve">pollen capture by </w:t>
      </w:r>
      <w:r w:rsidR="00F63EF7">
        <w:rPr>
          <w:rFonts w:eastAsia="Times New Roman" w:cs="Times New Roman"/>
          <w:sz w:val="24"/>
          <w:szCs w:val="24"/>
        </w:rPr>
        <w:t>stigmas</w:t>
      </w:r>
      <w:r w:rsidR="00A94F16">
        <w:rPr>
          <w:rFonts w:eastAsia="Times New Roman" w:cs="Times New Roman"/>
          <w:sz w:val="24"/>
          <w:szCs w:val="24"/>
        </w:rPr>
        <w:t xml:space="preserve">. </w:t>
      </w:r>
      <w:r w:rsidR="00924738" w:rsidRPr="006172EE">
        <w:rPr>
          <w:rFonts w:eastAsia="Times New Roman" w:cs="Times New Roman"/>
          <w:sz w:val="24"/>
          <w:szCs w:val="24"/>
        </w:rPr>
        <w:t xml:space="preserve">Grass pollen is </w:t>
      </w:r>
      <w:del w:id="27" w:author="Phillip Klahs" w:date="2018-10-11T14:58:00Z">
        <w:r w:rsidR="00924738" w:rsidRPr="006172EE" w:rsidDel="00DC27CE">
          <w:rPr>
            <w:rFonts w:eastAsia="Times New Roman" w:cs="Times New Roman"/>
            <w:sz w:val="24"/>
            <w:szCs w:val="24"/>
          </w:rPr>
          <w:delText xml:space="preserve">often assumed to </w:delText>
        </w:r>
      </w:del>
      <w:ins w:id="28" w:author="Phillip Klahs" w:date="2018-10-11T14:58:00Z">
        <w:r w:rsidR="00DC27CE">
          <w:rPr>
            <w:rFonts w:eastAsia="Times New Roman" w:cs="Times New Roman"/>
            <w:sz w:val="24"/>
            <w:szCs w:val="24"/>
          </w:rPr>
          <w:t xml:space="preserve">known </w:t>
        </w:r>
        <w:r w:rsidR="001977E1">
          <w:rPr>
            <w:rFonts w:eastAsia="Times New Roman" w:cs="Times New Roman"/>
            <w:sz w:val="24"/>
            <w:szCs w:val="24"/>
          </w:rPr>
          <w:t xml:space="preserve">to </w:t>
        </w:r>
      </w:ins>
      <w:r w:rsidR="00924738" w:rsidRPr="006172EE">
        <w:rPr>
          <w:rFonts w:eastAsia="Times New Roman" w:cs="Times New Roman"/>
          <w:sz w:val="24"/>
          <w:szCs w:val="24"/>
        </w:rPr>
        <w:t>be relatively uniform</w:t>
      </w:r>
      <w:ins w:id="29" w:author="Phillip Klahs" w:date="2018-10-11T14:58:00Z">
        <w:r w:rsidR="001977E1">
          <w:rPr>
            <w:rFonts w:eastAsia="Times New Roman" w:cs="Times New Roman"/>
            <w:sz w:val="24"/>
            <w:szCs w:val="24"/>
          </w:rPr>
          <w:t xml:space="preserve"> at the scale of light microscopy</w:t>
        </w:r>
      </w:ins>
      <w:r w:rsidR="00924738" w:rsidRPr="006172EE">
        <w:rPr>
          <w:rFonts w:eastAsia="Times New Roman" w:cs="Times New Roman"/>
          <w:sz w:val="24"/>
          <w:szCs w:val="24"/>
        </w:rPr>
        <w:t xml:space="preserve">, but </w:t>
      </w:r>
      <w:ins w:id="30" w:author="Phillip Klahs" w:date="2018-10-11T15:00:00Z">
        <w:r w:rsidR="001977E1">
          <w:rPr>
            <w:rFonts w:eastAsia="Times New Roman" w:cs="Times New Roman"/>
            <w:sz w:val="24"/>
            <w:szCs w:val="24"/>
          </w:rPr>
          <w:t xml:space="preserve">the surface, or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of </w:t>
        </w:r>
      </w:ins>
      <w:r w:rsidR="00924738" w:rsidRPr="006172EE">
        <w:rPr>
          <w:rFonts w:eastAsia="Times New Roman" w:cs="Times New Roman"/>
          <w:sz w:val="24"/>
          <w:szCs w:val="24"/>
        </w:rPr>
        <w:t xml:space="preserve">forest </w:t>
      </w:r>
      <w:del w:id="31" w:author="Phillip Klahs" w:date="2018-10-11T15:00:00Z">
        <w:r w:rsidR="00924738" w:rsidRPr="006172EE" w:rsidDel="001977E1">
          <w:rPr>
            <w:rFonts w:eastAsia="Times New Roman" w:cs="Times New Roman"/>
            <w:sz w:val="24"/>
            <w:szCs w:val="24"/>
          </w:rPr>
          <w:delText xml:space="preserve">grasses </w:delText>
        </w:r>
      </w:del>
      <w:ins w:id="32" w:author="Phillip Klahs" w:date="2018-10-11T15:00:00Z">
        <w:r w:rsidR="001977E1" w:rsidRPr="006172EE">
          <w:rPr>
            <w:rFonts w:eastAsia="Times New Roman" w:cs="Times New Roman"/>
            <w:sz w:val="24"/>
            <w:szCs w:val="24"/>
          </w:rPr>
          <w:t>grass</w:t>
        </w:r>
        <w:r w:rsidR="001977E1">
          <w:rPr>
            <w:rFonts w:eastAsia="Times New Roman" w:cs="Times New Roman"/>
            <w:sz w:val="24"/>
            <w:szCs w:val="24"/>
          </w:rPr>
          <w:t xml:space="preserve"> pollen</w:t>
        </w:r>
        <w:r w:rsidR="001977E1" w:rsidRPr="006172EE">
          <w:rPr>
            <w:rFonts w:eastAsia="Times New Roman" w:cs="Times New Roman"/>
            <w:sz w:val="24"/>
            <w:szCs w:val="24"/>
          </w:rPr>
          <w:t xml:space="preserve"> </w:t>
        </w:r>
      </w:ins>
      <w:del w:id="33" w:author="Phillip Klahs" w:date="2018-10-11T14:59:00Z">
        <w:r w:rsidR="00924738" w:rsidRPr="006172EE" w:rsidDel="001977E1">
          <w:rPr>
            <w:rFonts w:eastAsia="Times New Roman" w:cs="Times New Roman"/>
            <w:sz w:val="24"/>
            <w:szCs w:val="24"/>
          </w:rPr>
          <w:delText xml:space="preserve">produce </w:delText>
        </w:r>
      </w:del>
      <w:ins w:id="34" w:author="Phillip Klahs" w:date="2018-10-11T15:01:00Z">
        <w:r w:rsidR="001977E1">
          <w:rPr>
            <w:rFonts w:eastAsia="Times New Roman" w:cs="Times New Roman"/>
            <w:sz w:val="24"/>
            <w:szCs w:val="24"/>
          </w:rPr>
          <w:t>is more</w:t>
        </w:r>
      </w:ins>
      <w:del w:id="35" w:author="Phillip Klahs" w:date="2018-10-11T15:01:00Z">
        <w:r w:rsidR="00924738" w:rsidRPr="006172EE" w:rsidDel="001977E1">
          <w:rPr>
            <w:rFonts w:eastAsia="Times New Roman" w:cs="Times New Roman"/>
            <w:sz w:val="24"/>
            <w:szCs w:val="24"/>
          </w:rPr>
          <w:delText>more</w:delText>
        </w:r>
      </w:del>
      <w:r w:rsidR="00924738" w:rsidRPr="006172EE">
        <w:rPr>
          <w:rFonts w:eastAsia="Times New Roman" w:cs="Times New Roman"/>
          <w:sz w:val="24"/>
          <w:szCs w:val="24"/>
        </w:rPr>
        <w:t xml:space="preserve"> highly ornamented </w:t>
      </w:r>
      <w:del w:id="36" w:author="Phillip Klahs" w:date="2018-10-11T15:01:00Z">
        <w:r w:rsidR="00924738" w:rsidRPr="006172EE" w:rsidDel="001977E1">
          <w:rPr>
            <w:rFonts w:eastAsia="Times New Roman" w:cs="Times New Roman"/>
            <w:sz w:val="24"/>
            <w:szCs w:val="24"/>
          </w:rPr>
          <w:delText>pollen</w:delText>
        </w:r>
      </w:del>
      <w:del w:id="37" w:author="Phillip Klahs" w:date="2018-10-11T14:59:00Z">
        <w:r w:rsidR="00924738" w:rsidRPr="006172EE" w:rsidDel="001977E1">
          <w:rPr>
            <w:rFonts w:eastAsia="Times New Roman" w:cs="Times New Roman"/>
            <w:sz w:val="24"/>
            <w:szCs w:val="24"/>
          </w:rPr>
          <w:delText xml:space="preserve"> than those of open habitats</w:delText>
        </w:r>
      </w:del>
      <w:ins w:id="38" w:author="Phillip Klahs" w:date="2018-10-11T14:59:00Z">
        <w:r w:rsidR="001977E1">
          <w:rPr>
            <w:rFonts w:eastAsia="Times New Roman" w:cs="Times New Roman"/>
            <w:sz w:val="24"/>
            <w:szCs w:val="24"/>
          </w:rPr>
          <w:t>when observed at high</w:t>
        </w:r>
      </w:ins>
      <w:ins w:id="39" w:author="Phillip Klahs" w:date="2018-10-11T15:01:00Z">
        <w:r w:rsidR="001977E1">
          <w:rPr>
            <w:rFonts w:eastAsia="Times New Roman" w:cs="Times New Roman"/>
            <w:sz w:val="24"/>
            <w:szCs w:val="24"/>
          </w:rPr>
          <w:t>er</w:t>
        </w:r>
      </w:ins>
      <w:ins w:id="40" w:author="Phillip Klahs" w:date="2018-10-11T14:59:00Z">
        <w:r w:rsidR="001977E1">
          <w:rPr>
            <w:rFonts w:eastAsia="Times New Roman" w:cs="Times New Roman"/>
            <w:sz w:val="24"/>
            <w:szCs w:val="24"/>
          </w:rPr>
          <w:t xml:space="preserve"> magnification</w:t>
        </w:r>
      </w:ins>
      <w:r w:rsidR="00924738" w:rsidRPr="006172EE">
        <w:rPr>
          <w:rFonts w:eastAsia="Times New Roman" w:cs="Times New Roman"/>
          <w:sz w:val="24"/>
          <w:szCs w:val="24"/>
        </w:rPr>
        <w:t xml:space="preserve">. </w:t>
      </w:r>
      <w:proofErr w:type="spellStart"/>
      <w:r w:rsidR="00924738" w:rsidRPr="006172EE">
        <w:rPr>
          <w:rFonts w:eastAsia="Times New Roman" w:cs="Times New Roman"/>
          <w:sz w:val="24"/>
          <w:szCs w:val="24"/>
        </w:rPr>
        <w:t>Microchannels</w:t>
      </w:r>
      <w:proofErr w:type="spellEnd"/>
      <w:ins w:id="41" w:author="Phillip Klahs" w:date="2018-10-11T15:01:00Z">
        <w:r w:rsidR="001977E1">
          <w:rPr>
            <w:rFonts w:eastAsia="Times New Roman" w:cs="Times New Roman"/>
            <w:sz w:val="24"/>
            <w:szCs w:val="24"/>
          </w:rPr>
          <w:t xml:space="preserve"> </w:t>
        </w:r>
      </w:ins>
      <w:ins w:id="42" w:author="Phillip Klahs" w:date="2018-10-11T15:03:00Z">
        <w:r w:rsidR="001977E1">
          <w:rPr>
            <w:rFonts w:eastAsia="Times New Roman" w:cs="Times New Roman"/>
            <w:sz w:val="24"/>
            <w:szCs w:val="24"/>
          </w:rPr>
          <w:t xml:space="preserve">traversing the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w:t>
        </w:r>
      </w:ins>
      <w:del w:id="43" w:author="Phillip Klahs" w:date="2018-10-11T15:03:00Z">
        <w:r w:rsidR="00924738" w:rsidRPr="006172EE" w:rsidDel="001977E1">
          <w:rPr>
            <w:rFonts w:eastAsia="Times New Roman" w:cs="Times New Roman"/>
            <w:sz w:val="24"/>
            <w:szCs w:val="24"/>
          </w:rPr>
          <w:delText xml:space="preserve"> in the outer pollen wall </w:delText>
        </w:r>
      </w:del>
      <w:r w:rsidR="00924738" w:rsidRPr="006172EE">
        <w:rPr>
          <w:rFonts w:eastAsia="Times New Roman" w:cs="Times New Roman"/>
          <w:sz w:val="24"/>
          <w:szCs w:val="24"/>
        </w:rPr>
        <w:t xml:space="preserve">are assumed to be </w:t>
      </w:r>
      <w:r w:rsidR="00924738">
        <w:rPr>
          <w:rFonts w:eastAsia="Times New Roman" w:cs="Times New Roman"/>
          <w:sz w:val="24"/>
          <w:szCs w:val="24"/>
        </w:rPr>
        <w:t xml:space="preserve">diagnostic for the grass family, but this trait </w:t>
      </w:r>
      <w:del w:id="44" w:author="Phillip Klahs" w:date="2018-10-11T15:03:00Z">
        <w:r w:rsidR="00924738" w:rsidDel="001977E1">
          <w:rPr>
            <w:rFonts w:eastAsia="Times New Roman" w:cs="Times New Roman"/>
            <w:sz w:val="24"/>
            <w:szCs w:val="24"/>
          </w:rPr>
          <w:delText xml:space="preserve">and </w:delText>
        </w:r>
        <w:commentRangeStart w:id="45"/>
        <w:r w:rsidR="00924738" w:rsidDel="001977E1">
          <w:rPr>
            <w:rFonts w:eastAsia="Times New Roman" w:cs="Times New Roman"/>
            <w:sz w:val="24"/>
            <w:szCs w:val="24"/>
          </w:rPr>
          <w:delText>others</w:delText>
        </w:r>
        <w:commentRangeEnd w:id="45"/>
        <w:r w:rsidR="00F52172" w:rsidDel="001977E1">
          <w:rPr>
            <w:rStyle w:val="CommentReference"/>
          </w:rPr>
          <w:commentReference w:id="45"/>
        </w:r>
        <w:r w:rsidR="00924738" w:rsidDel="001977E1">
          <w:rPr>
            <w:rFonts w:eastAsia="Times New Roman" w:cs="Times New Roman"/>
            <w:sz w:val="24"/>
            <w:szCs w:val="24"/>
          </w:rPr>
          <w:delText xml:space="preserve"> </w:delText>
        </w:r>
      </w:del>
      <w:r w:rsidR="00924738">
        <w:rPr>
          <w:rFonts w:eastAsia="Times New Roman" w:cs="Times New Roman"/>
          <w:sz w:val="24"/>
          <w:szCs w:val="24"/>
        </w:rPr>
        <w:t>ha</w:t>
      </w:r>
      <w:del w:id="46" w:author="Phillip Klahs" w:date="2018-10-11T15:03:00Z">
        <w:r w:rsidR="00924738" w:rsidDel="001977E1">
          <w:rPr>
            <w:rFonts w:eastAsia="Times New Roman" w:cs="Times New Roman"/>
            <w:sz w:val="24"/>
            <w:szCs w:val="24"/>
          </w:rPr>
          <w:delText>ve</w:delText>
        </w:r>
      </w:del>
      <w:ins w:id="47" w:author="Phillip Klahs" w:date="2018-10-11T15:03:00Z">
        <w:r w:rsidR="001977E1">
          <w:rPr>
            <w:rFonts w:eastAsia="Times New Roman" w:cs="Times New Roman"/>
            <w:sz w:val="24"/>
            <w:szCs w:val="24"/>
          </w:rPr>
          <w:t>s</w:t>
        </w:r>
      </w:ins>
      <w:r w:rsidR="00924738">
        <w:rPr>
          <w:rFonts w:eastAsia="Times New Roman" w:cs="Times New Roman"/>
          <w:sz w:val="24"/>
          <w:szCs w:val="24"/>
        </w:rPr>
        <w:t xml:space="preserve"> not been investigated in a phylogenetic context. </w:t>
      </w:r>
      <w:r w:rsidR="003E5025">
        <w:rPr>
          <w:rFonts w:eastAsia="Times New Roman" w:cs="Times New Roman"/>
          <w:sz w:val="24"/>
          <w:szCs w:val="24"/>
        </w:rPr>
        <w:t xml:space="preserve">Conducting a detailed analysis of pollen structure in combination with CFD simulations, while sampling </w:t>
      </w:r>
      <w:r w:rsidR="002965C3">
        <w:rPr>
          <w:rFonts w:eastAsia="Times New Roman" w:cs="Times New Roman"/>
          <w:sz w:val="24"/>
          <w:szCs w:val="24"/>
        </w:rPr>
        <w:t>informative clades</w:t>
      </w:r>
      <w:r w:rsidR="003E5025">
        <w:rPr>
          <w:rFonts w:eastAsia="Times New Roman" w:cs="Times New Roman"/>
          <w:sz w:val="24"/>
          <w:szCs w:val="24"/>
        </w:rPr>
        <w:t xml:space="preserve"> in the phylogeny of Poaceae, </w:t>
      </w:r>
      <w:r>
        <w:rPr>
          <w:rFonts w:eastAsia="Times New Roman" w:cs="Times New Roman"/>
          <w:sz w:val="24"/>
          <w:szCs w:val="24"/>
        </w:rPr>
        <w:t>will increase</w:t>
      </w:r>
      <w:r w:rsidRPr="00367111">
        <w:rPr>
          <w:rFonts w:eastAsia="Times New Roman" w:cs="Times New Roman"/>
          <w:sz w:val="24"/>
          <w:szCs w:val="24"/>
        </w:rPr>
        <w:t xml:space="preserve"> our understanding of the macroevolutionary history of grass spikelet morphology</w:t>
      </w:r>
      <w:r w:rsidR="00924738">
        <w:rPr>
          <w:rFonts w:eastAsia="Times New Roman" w:cs="Times New Roman"/>
          <w:sz w:val="24"/>
          <w:szCs w:val="24"/>
        </w:rPr>
        <w:t xml:space="preserve"> and pollen</w:t>
      </w:r>
      <w:r>
        <w:rPr>
          <w:rFonts w:eastAsia="Times New Roman" w:cs="Times New Roman"/>
        </w:rPr>
        <w:t>.</w:t>
      </w:r>
    </w:p>
    <w:p w14:paraId="0AB12F87" w14:textId="77777777" w:rsidR="000F3C84" w:rsidRDefault="000F3C84" w:rsidP="00333552">
      <w:pPr>
        <w:pStyle w:val="NoSpacing"/>
        <w:rPr>
          <w:rFonts w:ascii="Times New Roman" w:hAnsi="Times New Roman" w:cs="Times New Roman"/>
          <w:sz w:val="23"/>
          <w:szCs w:val="23"/>
        </w:rPr>
      </w:pPr>
    </w:p>
    <w:p w14:paraId="0DC47007" w14:textId="4CBB9CC7" w:rsidR="00583294" w:rsidRDefault="008B4D2C" w:rsidP="003C4A87">
      <w:pPr>
        <w:autoSpaceDE w:val="0"/>
        <w:autoSpaceDN w:val="0"/>
        <w:adjustRightInd w:val="0"/>
        <w:rPr>
          <w:ins w:id="48" w:author="Phillip Klahs" w:date="2018-10-11T15:20:00Z"/>
          <w:rFonts w:ascii="Times New Roman" w:hAnsi="Times New Roman" w:cs="Times New Roman"/>
          <w:sz w:val="23"/>
          <w:szCs w:val="23"/>
        </w:rPr>
      </w:pPr>
      <w:r w:rsidRPr="00693162">
        <w:rPr>
          <w:rFonts w:ascii="Times New Roman" w:hAnsi="Times New Roman" w:cs="Times New Roman"/>
          <w:sz w:val="23"/>
          <w:szCs w:val="23"/>
        </w:rPr>
        <w:t>Wind pollination is ecologically common</w:t>
      </w:r>
      <w:r w:rsidR="00C71B30">
        <w:rPr>
          <w:rFonts w:ascii="Times New Roman" w:hAnsi="Times New Roman" w:cs="Times New Roman"/>
          <w:sz w:val="23"/>
          <w:szCs w:val="23"/>
        </w:rPr>
        <w:t xml:space="preserve">. </w:t>
      </w:r>
      <w:del w:id="49" w:author="Phillip Klahs" w:date="2018-10-11T15:08:00Z">
        <w:r w:rsidR="00C71B30" w:rsidDel="00122656">
          <w:rPr>
            <w:rFonts w:ascii="Times New Roman" w:hAnsi="Times New Roman" w:cs="Times New Roman"/>
            <w:sz w:val="23"/>
            <w:szCs w:val="23"/>
          </w:rPr>
          <w:delText xml:space="preserve">The </w:delText>
        </w:r>
      </w:del>
      <w:ins w:id="50" w:author="Phillip Klahs" w:date="2018-10-11T15:08:00Z">
        <w:r w:rsidR="00122656">
          <w:rPr>
            <w:rFonts w:ascii="Times New Roman" w:hAnsi="Times New Roman" w:cs="Times New Roman"/>
            <w:sz w:val="23"/>
            <w:szCs w:val="23"/>
          </w:rPr>
          <w:t>Th</w:t>
        </w:r>
        <w:r w:rsidR="00122656">
          <w:rPr>
            <w:rFonts w:ascii="Times New Roman" w:hAnsi="Times New Roman" w:cs="Times New Roman"/>
            <w:sz w:val="23"/>
            <w:szCs w:val="23"/>
          </w:rPr>
          <w:t>is</w:t>
        </w:r>
        <w:r w:rsidR="00122656">
          <w:rPr>
            <w:rFonts w:ascii="Times New Roman" w:hAnsi="Times New Roman" w:cs="Times New Roman"/>
            <w:sz w:val="23"/>
            <w:szCs w:val="23"/>
          </w:rPr>
          <w:t xml:space="preserve"> </w:t>
        </w:r>
      </w:ins>
      <w:r w:rsidR="000F001A">
        <w:rPr>
          <w:rFonts w:ascii="Times New Roman" w:hAnsi="Times New Roman" w:cs="Times New Roman"/>
          <w:sz w:val="23"/>
          <w:szCs w:val="23"/>
        </w:rPr>
        <w:t xml:space="preserve">observed prevalence </w:t>
      </w:r>
      <w:del w:id="51" w:author="Phillip Klahs" w:date="2018-10-11T15:08:00Z">
        <w:r w:rsidR="000F001A" w:rsidDel="00122656">
          <w:rPr>
            <w:rFonts w:ascii="Times New Roman" w:hAnsi="Times New Roman" w:cs="Times New Roman"/>
            <w:sz w:val="23"/>
            <w:szCs w:val="23"/>
          </w:rPr>
          <w:delText>of anemophily in</w:delText>
        </w:r>
      </w:del>
      <w:ins w:id="52" w:author="Phillip Klahs" w:date="2018-10-11T15:09:00Z">
        <w:r w:rsidR="00122656">
          <w:rPr>
            <w:rFonts w:ascii="Times New Roman" w:hAnsi="Times New Roman" w:cs="Times New Roman"/>
            <w:sz w:val="23"/>
            <w:szCs w:val="23"/>
          </w:rPr>
          <w:t>is in large part due to</w:t>
        </w:r>
      </w:ins>
      <w:r w:rsidR="000F001A">
        <w:rPr>
          <w:rFonts w:ascii="Times New Roman" w:hAnsi="Times New Roman" w:cs="Times New Roman"/>
          <w:sz w:val="23"/>
          <w:szCs w:val="23"/>
        </w:rPr>
        <w:t xml:space="preserve"> </w:t>
      </w:r>
      <w:ins w:id="53" w:author="Phillip Klahs" w:date="2018-10-11T15:09:00Z">
        <w:r w:rsidR="00122656">
          <w:rPr>
            <w:rFonts w:ascii="Times New Roman" w:hAnsi="Times New Roman" w:cs="Times New Roman"/>
            <w:sz w:val="23"/>
            <w:szCs w:val="23"/>
          </w:rPr>
          <w:t>the ecological</w:t>
        </w:r>
        <w:r w:rsidR="00122656">
          <w:rPr>
            <w:rFonts w:ascii="Times New Roman" w:hAnsi="Times New Roman" w:cs="Times New Roman"/>
            <w:sz w:val="23"/>
            <w:szCs w:val="23"/>
          </w:rPr>
          <w:t xml:space="preserve"> </w:t>
        </w:r>
        <w:r w:rsidR="00122656">
          <w:rPr>
            <w:rFonts w:ascii="Times New Roman" w:hAnsi="Times New Roman" w:cs="Times New Roman"/>
            <w:sz w:val="23"/>
            <w:szCs w:val="23"/>
          </w:rPr>
          <w:t>dominan</w:t>
        </w:r>
        <w:r w:rsidR="00122656">
          <w:rPr>
            <w:rFonts w:ascii="Times New Roman" w:hAnsi="Times New Roman" w:cs="Times New Roman"/>
            <w:sz w:val="23"/>
            <w:szCs w:val="23"/>
          </w:rPr>
          <w:t>ce</w:t>
        </w:r>
        <w:r w:rsidR="00122656">
          <w:rPr>
            <w:rFonts w:ascii="Times New Roman" w:hAnsi="Times New Roman" w:cs="Times New Roman"/>
            <w:sz w:val="23"/>
            <w:szCs w:val="23"/>
          </w:rPr>
          <w:t xml:space="preserve"> </w:t>
        </w:r>
        <w:r w:rsidR="00122656">
          <w:rPr>
            <w:rFonts w:ascii="Times New Roman" w:hAnsi="Times New Roman" w:cs="Times New Roman"/>
            <w:sz w:val="23"/>
            <w:szCs w:val="23"/>
          </w:rPr>
          <w:t xml:space="preserve">of </w:t>
        </w:r>
      </w:ins>
      <w:r w:rsidR="000F001A">
        <w:rPr>
          <w:rFonts w:ascii="Times New Roman" w:hAnsi="Times New Roman" w:cs="Times New Roman"/>
          <w:sz w:val="23"/>
          <w:szCs w:val="23"/>
        </w:rPr>
        <w:t xml:space="preserve">grasslands </w:t>
      </w:r>
      <w:del w:id="54" w:author="Phillip Klahs" w:date="2018-10-11T15:09:00Z">
        <w:r w:rsidR="000F001A" w:rsidDel="00122656">
          <w:rPr>
            <w:rFonts w:ascii="Times New Roman" w:hAnsi="Times New Roman" w:cs="Times New Roman"/>
            <w:sz w:val="23"/>
            <w:szCs w:val="23"/>
          </w:rPr>
          <w:delText xml:space="preserve">and temperate forests is created by a </w:delText>
        </w:r>
        <w:r w:rsidRPr="00693162" w:rsidDel="00122656">
          <w:rPr>
            <w:rFonts w:ascii="Times New Roman" w:hAnsi="Times New Roman" w:cs="Times New Roman"/>
            <w:sz w:val="23"/>
            <w:szCs w:val="23"/>
          </w:rPr>
          <w:delText xml:space="preserve">small </w:delText>
        </w:r>
        <w:r w:rsidR="007E0E1E" w:rsidDel="00122656">
          <w:rPr>
            <w:rFonts w:ascii="Times New Roman" w:hAnsi="Times New Roman" w:cs="Times New Roman"/>
            <w:sz w:val="23"/>
            <w:szCs w:val="23"/>
          </w:rPr>
          <w:delText>percentage</w:delText>
        </w:r>
        <w:r w:rsidR="007E0E1E" w:rsidRPr="00693162" w:rsidDel="00122656">
          <w:rPr>
            <w:rFonts w:ascii="Times New Roman" w:hAnsi="Times New Roman" w:cs="Times New Roman"/>
            <w:sz w:val="23"/>
            <w:szCs w:val="23"/>
          </w:rPr>
          <w:delText xml:space="preserve"> </w:delText>
        </w:r>
        <w:r w:rsidRPr="00693162" w:rsidDel="00122656">
          <w:rPr>
            <w:rFonts w:ascii="Times New Roman" w:hAnsi="Times New Roman" w:cs="Times New Roman"/>
            <w:sz w:val="23"/>
            <w:szCs w:val="23"/>
          </w:rPr>
          <w:delText>of seed plants</w:delText>
        </w:r>
        <w:r w:rsidR="009C7F6A" w:rsidDel="00122656">
          <w:rPr>
            <w:rFonts w:ascii="Times New Roman" w:hAnsi="Times New Roman" w:cs="Times New Roman"/>
            <w:sz w:val="23"/>
            <w:szCs w:val="23"/>
          </w:rPr>
          <w:delText xml:space="preserve"> that </w:delText>
        </w:r>
        <w:r w:rsidR="000F001A" w:rsidDel="00122656">
          <w:rPr>
            <w:rFonts w:ascii="Times New Roman" w:hAnsi="Times New Roman" w:cs="Times New Roman"/>
            <w:sz w:val="23"/>
            <w:szCs w:val="23"/>
          </w:rPr>
          <w:delText>happen to be</w:delText>
        </w:r>
        <w:r w:rsidR="009C7F6A" w:rsidDel="00122656">
          <w:rPr>
            <w:rFonts w:ascii="Times New Roman" w:hAnsi="Times New Roman" w:cs="Times New Roman"/>
            <w:sz w:val="23"/>
            <w:szCs w:val="23"/>
          </w:rPr>
          <w:delText xml:space="preserve"> ecologically dominant </w:delText>
        </w:r>
      </w:del>
      <w:r w:rsidR="009C7F6A">
        <w:rPr>
          <w:rFonts w:ascii="Times New Roman" w:hAnsi="Times New Roman" w:cs="Times New Roman"/>
          <w:sz w:val="23"/>
          <w:szCs w:val="23"/>
        </w:rPr>
        <w:t>and</w:t>
      </w:r>
      <w:ins w:id="55" w:author="Phillip Klahs" w:date="2018-10-11T15:09:00Z">
        <w:r w:rsidR="00122656">
          <w:rPr>
            <w:rFonts w:ascii="Times New Roman" w:hAnsi="Times New Roman" w:cs="Times New Roman"/>
            <w:sz w:val="23"/>
            <w:szCs w:val="23"/>
          </w:rPr>
          <w:t xml:space="preserve"> </w:t>
        </w:r>
      </w:ins>
      <w:ins w:id="56" w:author="Phillip Klahs" w:date="2018-10-11T15:10:00Z">
        <w:r w:rsidR="00122656">
          <w:rPr>
            <w:rFonts w:ascii="Times New Roman" w:hAnsi="Times New Roman" w:cs="Times New Roman"/>
            <w:sz w:val="23"/>
            <w:szCs w:val="23"/>
          </w:rPr>
          <w:t xml:space="preserve">their </w:t>
        </w:r>
      </w:ins>
      <w:ins w:id="57" w:author="Phillip Klahs" w:date="2018-10-11T15:09:00Z">
        <w:r w:rsidR="00122656">
          <w:rPr>
            <w:rFonts w:ascii="Times New Roman" w:hAnsi="Times New Roman" w:cs="Times New Roman"/>
            <w:sz w:val="23"/>
            <w:szCs w:val="23"/>
          </w:rPr>
          <w:t>near</w:t>
        </w:r>
      </w:ins>
      <w:r w:rsidR="009C7F6A">
        <w:rPr>
          <w:rFonts w:ascii="Times New Roman" w:hAnsi="Times New Roman" w:cs="Times New Roman"/>
          <w:sz w:val="23"/>
          <w:szCs w:val="23"/>
        </w:rPr>
        <w:t xml:space="preserve"> global</w:t>
      </w:r>
      <w:del w:id="58" w:author="Phillip Klahs" w:date="2018-10-11T15:10:00Z">
        <w:r w:rsidR="009C7F6A" w:rsidDel="00122656">
          <w:rPr>
            <w:rFonts w:ascii="Times New Roman" w:hAnsi="Times New Roman" w:cs="Times New Roman"/>
            <w:sz w:val="23"/>
            <w:szCs w:val="23"/>
          </w:rPr>
          <w:delText>ly</w:delText>
        </w:r>
      </w:del>
      <w:r w:rsidR="009C7F6A">
        <w:rPr>
          <w:rFonts w:ascii="Times New Roman" w:hAnsi="Times New Roman" w:cs="Times New Roman"/>
          <w:sz w:val="23"/>
          <w:szCs w:val="23"/>
        </w:rPr>
        <w:t xml:space="preserve"> </w:t>
      </w:r>
      <w:del w:id="59" w:author="Phillip Klahs" w:date="2018-10-11T15:09:00Z">
        <w:r w:rsidR="009C7F6A" w:rsidDel="00122656">
          <w:rPr>
            <w:rFonts w:ascii="Times New Roman" w:hAnsi="Times New Roman" w:cs="Times New Roman"/>
            <w:sz w:val="23"/>
            <w:szCs w:val="23"/>
          </w:rPr>
          <w:delText>successful</w:delText>
        </w:r>
        <w:r w:rsidR="002965C3" w:rsidDel="00122656">
          <w:rPr>
            <w:rFonts w:ascii="Times New Roman" w:hAnsi="Times New Roman" w:cs="Times New Roman"/>
            <w:sz w:val="23"/>
            <w:szCs w:val="23"/>
          </w:rPr>
          <w:delText>.</w:delText>
        </w:r>
      </w:del>
      <w:ins w:id="60" w:author="Phillip Klahs" w:date="2018-10-11T15:10:00Z">
        <w:r w:rsidR="00122656">
          <w:rPr>
            <w:rFonts w:ascii="Times New Roman" w:hAnsi="Times New Roman" w:cs="Times New Roman"/>
            <w:sz w:val="23"/>
            <w:szCs w:val="23"/>
          </w:rPr>
          <w:t>distribution</w:t>
        </w:r>
      </w:ins>
      <w:ins w:id="61" w:author="Phillip Klahs" w:date="2018-10-11T15:09:00Z">
        <w:r w:rsidR="00122656">
          <w:rPr>
            <w:rFonts w:ascii="Times New Roman" w:hAnsi="Times New Roman" w:cs="Times New Roman"/>
            <w:sz w:val="23"/>
            <w:szCs w:val="23"/>
          </w:rPr>
          <w:t>.</w:t>
        </w:r>
      </w:ins>
      <w:ins w:id="62" w:author="Phillip Klahs" w:date="2018-10-11T15:11:00Z">
        <w:r w:rsidR="00122656">
          <w:rPr>
            <w:rFonts w:ascii="Times New Roman" w:hAnsi="Times New Roman" w:cs="Times New Roman"/>
            <w:sz w:val="23"/>
            <w:szCs w:val="23"/>
          </w:rPr>
          <w:t xml:space="preserve"> Temperate forests are also largely composed of anemophilous species</w:t>
        </w:r>
      </w:ins>
      <w:ins w:id="63" w:author="Phillip Klahs" w:date="2018-10-11T15:17:00Z">
        <w:r w:rsidR="00122656">
          <w:rPr>
            <w:rFonts w:ascii="Times New Roman" w:hAnsi="Times New Roman" w:cs="Times New Roman"/>
            <w:sz w:val="23"/>
            <w:szCs w:val="23"/>
          </w:rPr>
          <w:t>.</w:t>
        </w:r>
      </w:ins>
      <w:r w:rsidR="007E0E1E">
        <w:rPr>
          <w:rFonts w:ascii="Times New Roman" w:hAnsi="Times New Roman" w:cs="Times New Roman"/>
          <w:sz w:val="23"/>
          <w:szCs w:val="23"/>
        </w:rPr>
        <w:t xml:space="preserve"> </w:t>
      </w:r>
      <w:del w:id="64" w:author="Phillip Klahs" w:date="2018-10-11T15:17:00Z">
        <w:r w:rsidR="007E0E1E" w:rsidRPr="00693162" w:rsidDel="00122656">
          <w:rPr>
            <w:rFonts w:ascii="Times New Roman" w:hAnsi="Times New Roman" w:cs="Times New Roman"/>
            <w:sz w:val="23"/>
            <w:szCs w:val="23"/>
          </w:rPr>
          <w:delText xml:space="preserve">Friedman &amp; Barrett </w:delText>
        </w:r>
        <w:r w:rsidR="002965C3" w:rsidDel="00122656">
          <w:rPr>
            <w:rFonts w:ascii="Times New Roman" w:hAnsi="Times New Roman" w:cs="Times New Roman"/>
            <w:sz w:val="23"/>
            <w:szCs w:val="23"/>
          </w:rPr>
          <w:delText>(</w:delText>
        </w:r>
        <w:r w:rsidR="007E0E1E" w:rsidRPr="00693162" w:rsidDel="00122656">
          <w:rPr>
            <w:rFonts w:ascii="Times New Roman" w:hAnsi="Times New Roman" w:cs="Times New Roman"/>
            <w:sz w:val="23"/>
            <w:szCs w:val="23"/>
          </w:rPr>
          <w:delText>2009</w:delText>
        </w:r>
        <w:r w:rsidR="002965C3" w:rsidDel="00122656">
          <w:rPr>
            <w:rFonts w:ascii="Times New Roman" w:hAnsi="Times New Roman" w:cs="Times New Roman"/>
            <w:sz w:val="23"/>
            <w:szCs w:val="23"/>
          </w:rPr>
          <w:delText>)</w:delText>
        </w:r>
      </w:del>
      <w:del w:id="65" w:author="Phillip Klahs" w:date="2018-10-11T15:12:00Z">
        <w:r w:rsidR="007E0E1E" w:rsidDel="00122656">
          <w:rPr>
            <w:rFonts w:ascii="Times New Roman" w:hAnsi="Times New Roman" w:cs="Times New Roman"/>
            <w:sz w:val="23"/>
            <w:szCs w:val="23"/>
          </w:rPr>
          <w:delText xml:space="preserve"> estimate</w:delText>
        </w:r>
        <w:r w:rsidR="009C7F6A" w:rsidDel="00122656">
          <w:rPr>
            <w:rFonts w:ascii="Times New Roman" w:hAnsi="Times New Roman" w:cs="Times New Roman"/>
            <w:sz w:val="23"/>
            <w:szCs w:val="23"/>
          </w:rPr>
          <w:delText xml:space="preserve"> only</w:delText>
        </w:r>
        <w:r w:rsidR="007E0E1E" w:rsidDel="00122656">
          <w:rPr>
            <w:rFonts w:ascii="Times New Roman" w:hAnsi="Times New Roman" w:cs="Times New Roman"/>
            <w:sz w:val="23"/>
            <w:szCs w:val="23"/>
          </w:rPr>
          <w:delText xml:space="preserve"> </w:delText>
        </w:r>
        <w:r w:rsidR="007E0E1E" w:rsidRPr="00693162" w:rsidDel="00122656">
          <w:rPr>
            <w:rFonts w:ascii="Times New Roman" w:hAnsi="Times New Roman" w:cs="Times New Roman"/>
            <w:sz w:val="23"/>
            <w:szCs w:val="23"/>
          </w:rPr>
          <w:delText>10% of angiosperm</w:delText>
        </w:r>
        <w:r w:rsidR="00693917" w:rsidDel="00122656">
          <w:rPr>
            <w:rFonts w:ascii="Times New Roman" w:hAnsi="Times New Roman" w:cs="Times New Roman"/>
            <w:sz w:val="23"/>
            <w:szCs w:val="23"/>
          </w:rPr>
          <w:delText xml:space="preserve"> </w:delText>
        </w:r>
        <w:r w:rsidR="007E0E1E" w:rsidDel="00122656">
          <w:rPr>
            <w:rFonts w:ascii="Times New Roman" w:hAnsi="Times New Roman" w:cs="Times New Roman"/>
            <w:sz w:val="23"/>
            <w:szCs w:val="23"/>
          </w:rPr>
          <w:delText xml:space="preserve">species </w:delText>
        </w:r>
      </w:del>
      <w:del w:id="66" w:author="Phillip Klahs" w:date="2018-10-11T15:11:00Z">
        <w:r w:rsidR="007E0E1E" w:rsidDel="00122656">
          <w:rPr>
            <w:rFonts w:ascii="Times New Roman" w:hAnsi="Times New Roman" w:cs="Times New Roman"/>
            <w:sz w:val="23"/>
            <w:szCs w:val="23"/>
          </w:rPr>
          <w:delText xml:space="preserve">are </w:delText>
        </w:r>
        <w:r w:rsidR="00391250" w:rsidDel="00122656">
          <w:rPr>
            <w:rFonts w:ascii="Times New Roman" w:hAnsi="Times New Roman" w:cs="Times New Roman"/>
            <w:sz w:val="23"/>
            <w:szCs w:val="23"/>
          </w:rPr>
          <w:delText>anemophilous</w:delText>
        </w:r>
      </w:del>
      <w:del w:id="67" w:author="Phillip Klahs" w:date="2018-10-11T15:17:00Z">
        <w:r w:rsidRPr="00693162" w:rsidDel="00122656">
          <w:rPr>
            <w:rFonts w:ascii="Times New Roman" w:hAnsi="Times New Roman" w:cs="Times New Roman"/>
            <w:sz w:val="23"/>
            <w:szCs w:val="23"/>
          </w:rPr>
          <w:delText>.</w:delText>
        </w:r>
        <w:r w:rsidDel="00122656">
          <w:rPr>
            <w:rFonts w:ascii="Times New Roman" w:hAnsi="Times New Roman" w:cs="Times New Roman"/>
            <w:sz w:val="23"/>
            <w:szCs w:val="23"/>
          </w:rPr>
          <w:delText xml:space="preserve"> </w:delText>
        </w:r>
      </w:del>
      <w:ins w:id="68" w:author="Phillip Klahs" w:date="2018-10-11T15:12:00Z">
        <w:r w:rsidR="00122656">
          <w:rPr>
            <w:rFonts w:ascii="Times New Roman" w:hAnsi="Times New Roman" w:cs="Times New Roman"/>
            <w:sz w:val="23"/>
            <w:szCs w:val="23"/>
          </w:rPr>
          <w:t xml:space="preserve">Despite the broad spatial distribution it </w:t>
        </w:r>
      </w:ins>
      <w:ins w:id="69" w:author="Phillip Klahs" w:date="2018-10-11T15:13:00Z">
        <w:r w:rsidR="00122656">
          <w:rPr>
            <w:rFonts w:ascii="Times New Roman" w:hAnsi="Times New Roman" w:cs="Times New Roman"/>
            <w:sz w:val="23"/>
            <w:szCs w:val="23"/>
          </w:rPr>
          <w:t xml:space="preserve">is </w:t>
        </w:r>
      </w:ins>
      <w:ins w:id="70" w:author="Phillip Klahs" w:date="2018-10-11T15:15:00Z">
        <w:r w:rsidR="00122656">
          <w:rPr>
            <w:rFonts w:ascii="Times New Roman" w:hAnsi="Times New Roman" w:cs="Times New Roman"/>
            <w:sz w:val="23"/>
            <w:szCs w:val="23"/>
          </w:rPr>
          <w:t>thought that anemophily evolved in</w:t>
        </w:r>
      </w:ins>
      <w:ins w:id="71" w:author="Phillip Klahs" w:date="2018-10-11T15:13:00Z">
        <w:r w:rsidR="00122656">
          <w:rPr>
            <w:rFonts w:ascii="Times New Roman" w:hAnsi="Times New Roman" w:cs="Times New Roman"/>
            <w:sz w:val="23"/>
            <w:szCs w:val="23"/>
          </w:rPr>
          <w:t xml:space="preserve"> </w:t>
        </w:r>
      </w:ins>
      <w:ins w:id="72" w:author="Phillip Klahs" w:date="2018-10-11T15:16:00Z">
        <w:r w:rsidR="00122656">
          <w:rPr>
            <w:rFonts w:ascii="Times New Roman" w:hAnsi="Times New Roman" w:cs="Times New Roman"/>
            <w:sz w:val="23"/>
            <w:szCs w:val="23"/>
          </w:rPr>
          <w:t xml:space="preserve">only </w:t>
        </w:r>
      </w:ins>
      <w:del w:id="73" w:author="Phillip Klahs" w:date="2018-10-11T15:13:00Z">
        <w:r w:rsidR="009C7F6A" w:rsidDel="00122656">
          <w:rPr>
            <w:rFonts w:ascii="Times New Roman" w:hAnsi="Times New Roman" w:cs="Times New Roman"/>
            <w:sz w:val="23"/>
            <w:szCs w:val="23"/>
          </w:rPr>
          <w:delText>A</w:delText>
        </w:r>
        <w:r w:rsidR="002965C3" w:rsidRPr="00693162" w:rsidDel="00122656">
          <w:rPr>
            <w:rFonts w:ascii="Times New Roman" w:hAnsi="Times New Roman" w:cs="Times New Roman"/>
            <w:sz w:val="23"/>
            <w:szCs w:val="23"/>
          </w:rPr>
          <w:delText>pproximately</w:delText>
        </w:r>
      </w:del>
      <w:del w:id="74" w:author="Phillip Klahs" w:date="2018-10-11T15:14:00Z">
        <w:r w:rsidR="002965C3" w:rsidRPr="00693162" w:rsidDel="00122656">
          <w:rPr>
            <w:rFonts w:ascii="Times New Roman" w:hAnsi="Times New Roman" w:cs="Times New Roman"/>
            <w:sz w:val="23"/>
            <w:szCs w:val="23"/>
          </w:rPr>
          <w:delText xml:space="preserve"> </w:delText>
        </w:r>
      </w:del>
      <w:del w:id="75" w:author="Phillip Klahs" w:date="2018-10-11T15:13:00Z">
        <w:r w:rsidR="00940D32" w:rsidRPr="00693162" w:rsidDel="00122656">
          <w:rPr>
            <w:rFonts w:ascii="Times New Roman" w:hAnsi="Times New Roman" w:cs="Times New Roman"/>
            <w:sz w:val="23"/>
            <w:szCs w:val="23"/>
          </w:rPr>
          <w:delText>1/5</w:delText>
        </w:r>
      </w:del>
      <w:ins w:id="76" w:author="Phillip Klahs" w:date="2018-10-11T15:13:00Z">
        <w:r w:rsidR="00122656">
          <w:rPr>
            <w:rFonts w:ascii="Times New Roman" w:hAnsi="Times New Roman" w:cs="Times New Roman"/>
            <w:sz w:val="23"/>
            <w:szCs w:val="23"/>
          </w:rPr>
          <w:t>~65</w:t>
        </w:r>
      </w:ins>
      <w:r w:rsidR="00940D32" w:rsidRPr="00693162">
        <w:rPr>
          <w:rFonts w:ascii="Times New Roman" w:hAnsi="Times New Roman" w:cs="Times New Roman"/>
          <w:sz w:val="23"/>
          <w:szCs w:val="23"/>
        </w:rPr>
        <w:t xml:space="preserve"> </w:t>
      </w:r>
      <w:ins w:id="77" w:author="Phillip Klahs" w:date="2018-10-11T15:15:00Z">
        <w:r w:rsidR="00122656">
          <w:rPr>
            <w:rFonts w:ascii="Times New Roman" w:hAnsi="Times New Roman" w:cs="Times New Roman"/>
            <w:sz w:val="23"/>
            <w:szCs w:val="23"/>
          </w:rPr>
          <w:t xml:space="preserve">angiosperm </w:t>
        </w:r>
      </w:ins>
      <w:del w:id="78" w:author="Phillip Klahs" w:date="2018-10-11T15:13:00Z">
        <w:r w:rsidR="00940D32" w:rsidRPr="00693162" w:rsidDel="00122656">
          <w:rPr>
            <w:rFonts w:ascii="Times New Roman" w:hAnsi="Times New Roman" w:cs="Times New Roman"/>
            <w:sz w:val="23"/>
            <w:szCs w:val="23"/>
          </w:rPr>
          <w:delText xml:space="preserve">of angiosperm </w:delText>
        </w:r>
      </w:del>
      <w:del w:id="79" w:author="Phillip Klahs" w:date="2018-10-11T15:16:00Z">
        <w:r w:rsidR="00940D32" w:rsidRPr="00693162" w:rsidDel="00122656">
          <w:rPr>
            <w:rFonts w:ascii="Times New Roman" w:hAnsi="Times New Roman" w:cs="Times New Roman"/>
            <w:sz w:val="23"/>
            <w:szCs w:val="23"/>
          </w:rPr>
          <w:delText>families</w:delText>
        </w:r>
      </w:del>
      <w:ins w:id="80" w:author="Phillip Klahs" w:date="2018-10-11T15:16:00Z">
        <w:r w:rsidR="00122656">
          <w:rPr>
            <w:rFonts w:ascii="Times New Roman" w:hAnsi="Times New Roman" w:cs="Times New Roman"/>
            <w:sz w:val="23"/>
            <w:szCs w:val="23"/>
          </w:rPr>
          <w:t>lineages,</w:t>
        </w:r>
      </w:ins>
      <w:r w:rsidR="00940D32" w:rsidRPr="00693162">
        <w:rPr>
          <w:rFonts w:ascii="Times New Roman" w:hAnsi="Times New Roman" w:cs="Times New Roman"/>
          <w:sz w:val="23"/>
          <w:szCs w:val="23"/>
        </w:rPr>
        <w:t xml:space="preserve"> </w:t>
      </w:r>
      <w:del w:id="81" w:author="Phillip Klahs" w:date="2018-10-11T15:15:00Z">
        <w:r w:rsidR="002965C3" w:rsidDel="00122656">
          <w:rPr>
            <w:rFonts w:ascii="Times New Roman" w:hAnsi="Times New Roman" w:cs="Times New Roman"/>
            <w:sz w:val="23"/>
            <w:szCs w:val="23"/>
          </w:rPr>
          <w:delText>evolved anemophily</w:delText>
        </w:r>
      </w:del>
      <w:ins w:id="82" w:author="Phillip Klahs" w:date="2018-10-11T15:15:00Z">
        <w:r w:rsidR="00122656">
          <w:rPr>
            <w:rFonts w:ascii="Times New Roman" w:hAnsi="Times New Roman" w:cs="Times New Roman"/>
            <w:sz w:val="23"/>
            <w:szCs w:val="23"/>
          </w:rPr>
          <w:t>whose members</w:t>
        </w:r>
      </w:ins>
      <w:ins w:id="83" w:author="Phillip Klahs" w:date="2018-10-11T15:14:00Z">
        <w:r w:rsidR="00122656" w:rsidRPr="00122656">
          <w:rPr>
            <w:rFonts w:ascii="Times New Roman" w:hAnsi="Times New Roman" w:cs="Times New Roman"/>
            <w:sz w:val="23"/>
            <w:szCs w:val="23"/>
          </w:rPr>
          <w:t xml:space="preserve"> </w:t>
        </w:r>
        <w:r w:rsidR="00122656">
          <w:rPr>
            <w:rFonts w:ascii="Times New Roman" w:hAnsi="Times New Roman" w:cs="Times New Roman"/>
            <w:sz w:val="23"/>
            <w:szCs w:val="23"/>
          </w:rPr>
          <w:t xml:space="preserve">today comprise </w:t>
        </w:r>
        <w:r w:rsidR="00122656" w:rsidRPr="00693162">
          <w:rPr>
            <w:rFonts w:ascii="Times New Roman" w:hAnsi="Times New Roman" w:cs="Times New Roman"/>
            <w:sz w:val="23"/>
            <w:szCs w:val="23"/>
          </w:rPr>
          <w:t>10% of angiosperm</w:t>
        </w:r>
        <w:r w:rsidR="00122656">
          <w:rPr>
            <w:rFonts w:ascii="Times New Roman" w:hAnsi="Times New Roman" w:cs="Times New Roman"/>
            <w:sz w:val="23"/>
            <w:szCs w:val="23"/>
          </w:rPr>
          <w:t xml:space="preserve"> </w:t>
        </w:r>
        <w:r w:rsidR="00122656">
          <w:rPr>
            <w:rFonts w:ascii="Times New Roman" w:hAnsi="Times New Roman" w:cs="Times New Roman"/>
            <w:sz w:val="23"/>
            <w:szCs w:val="23"/>
          </w:rPr>
          <w:t>species</w:t>
        </w:r>
      </w:ins>
      <w:ins w:id="84" w:author="Phillip Klahs" w:date="2018-10-11T15:17:00Z">
        <w:r w:rsidR="00122656">
          <w:rPr>
            <w:rFonts w:ascii="Times New Roman" w:hAnsi="Times New Roman" w:cs="Times New Roman"/>
            <w:sz w:val="23"/>
            <w:szCs w:val="23"/>
          </w:rPr>
          <w:t xml:space="preserve"> (</w:t>
        </w:r>
        <w:r w:rsidR="00122656" w:rsidRPr="00693162">
          <w:rPr>
            <w:rFonts w:ascii="Times New Roman" w:hAnsi="Times New Roman" w:cs="Times New Roman"/>
            <w:sz w:val="23"/>
            <w:szCs w:val="23"/>
          </w:rPr>
          <w:t>Friedman &amp; Barrett 2009</w:t>
        </w:r>
        <w:r w:rsidR="00122656">
          <w:rPr>
            <w:rFonts w:ascii="Times New Roman" w:hAnsi="Times New Roman" w:cs="Times New Roman"/>
            <w:sz w:val="23"/>
            <w:szCs w:val="23"/>
          </w:rPr>
          <w:t>)</w:t>
        </w:r>
        <w:proofErr w:type="gramStart"/>
        <w:r w:rsidR="00122656" w:rsidRPr="00693162">
          <w:rPr>
            <w:rFonts w:ascii="Times New Roman" w:hAnsi="Times New Roman" w:cs="Times New Roman"/>
            <w:sz w:val="23"/>
            <w:szCs w:val="23"/>
          </w:rPr>
          <w:t>.</w:t>
        </w:r>
      </w:ins>
      <w:proofErr w:type="gramEnd"/>
      <w:del w:id="85" w:author="Phillip Klahs" w:date="2018-10-11T15:14:00Z">
        <w:r w:rsidR="009C7F6A" w:rsidDel="00122656">
          <w:rPr>
            <w:rFonts w:ascii="Times New Roman" w:hAnsi="Times New Roman" w:cs="Times New Roman"/>
            <w:sz w:val="23"/>
            <w:szCs w:val="23"/>
          </w:rPr>
          <w:delText>,</w:delText>
        </w:r>
      </w:del>
      <w:r w:rsidR="009C7F6A">
        <w:rPr>
          <w:rFonts w:ascii="Times New Roman" w:hAnsi="Times New Roman" w:cs="Times New Roman"/>
          <w:sz w:val="23"/>
          <w:szCs w:val="23"/>
        </w:rPr>
        <w:t xml:space="preserve"> </w:t>
      </w:r>
      <w:del w:id="86" w:author="Phillip Klahs" w:date="2018-10-11T15:17:00Z">
        <w:r w:rsidR="009C7F6A" w:rsidDel="00122656">
          <w:rPr>
            <w:rFonts w:ascii="Times New Roman" w:hAnsi="Times New Roman" w:cs="Times New Roman"/>
            <w:sz w:val="23"/>
            <w:szCs w:val="23"/>
          </w:rPr>
          <w:delText>and</w:delText>
        </w:r>
        <w:r w:rsidR="00940D32" w:rsidRPr="00693162" w:rsidDel="00122656">
          <w:rPr>
            <w:rFonts w:ascii="Times New Roman" w:hAnsi="Times New Roman" w:cs="Times New Roman"/>
            <w:sz w:val="23"/>
            <w:szCs w:val="23"/>
          </w:rPr>
          <w:delText xml:space="preserve"> </w:delText>
        </w:r>
        <w:r w:rsidR="002965C3" w:rsidDel="00122656">
          <w:rPr>
            <w:rFonts w:ascii="Times New Roman" w:hAnsi="Times New Roman" w:cs="Times New Roman"/>
            <w:sz w:val="23"/>
            <w:szCs w:val="23"/>
          </w:rPr>
          <w:delText>the</w:delText>
        </w:r>
      </w:del>
      <w:ins w:id="87" w:author="Phillip Klahs" w:date="2018-10-11T15:17:00Z">
        <w:r w:rsidR="00122656">
          <w:rPr>
            <w:rFonts w:ascii="Times New Roman" w:hAnsi="Times New Roman" w:cs="Times New Roman"/>
            <w:sz w:val="23"/>
            <w:szCs w:val="23"/>
          </w:rPr>
          <w:t>The</w:t>
        </w:r>
      </w:ins>
      <w:r w:rsidR="002965C3">
        <w:rPr>
          <w:rFonts w:ascii="Times New Roman" w:hAnsi="Times New Roman" w:cs="Times New Roman"/>
          <w:sz w:val="23"/>
          <w:szCs w:val="23"/>
        </w:rPr>
        <w:t xml:space="preserve"> transition </w:t>
      </w:r>
      <w:ins w:id="88" w:author="Phillip Klahs" w:date="2018-10-11T15:17:00Z">
        <w:r w:rsidR="00122656">
          <w:rPr>
            <w:rFonts w:ascii="Times New Roman" w:hAnsi="Times New Roman" w:cs="Times New Roman"/>
            <w:sz w:val="23"/>
            <w:szCs w:val="23"/>
          </w:rPr>
          <w:t xml:space="preserve">to anemophily </w:t>
        </w:r>
      </w:ins>
      <w:r w:rsidR="009C7F6A">
        <w:rPr>
          <w:rFonts w:ascii="Times New Roman" w:hAnsi="Times New Roman" w:cs="Times New Roman"/>
          <w:sz w:val="23"/>
          <w:szCs w:val="23"/>
        </w:rPr>
        <w:t>is not associated</w:t>
      </w:r>
      <w:r w:rsidR="002965C3">
        <w:rPr>
          <w:rFonts w:ascii="Times New Roman" w:hAnsi="Times New Roman" w:cs="Times New Roman"/>
          <w:sz w:val="23"/>
          <w:szCs w:val="23"/>
        </w:rPr>
        <w:t xml:space="preserve"> with high rates of speciation</w:t>
      </w:r>
      <w:r w:rsidR="00940D32">
        <w:rPr>
          <w:rFonts w:ascii="Times New Roman" w:hAnsi="Times New Roman" w:cs="Times New Roman"/>
          <w:sz w:val="23"/>
          <w:szCs w:val="23"/>
        </w:rPr>
        <w:t xml:space="preserve">. </w:t>
      </w:r>
      <w:r w:rsidR="004C0BE6">
        <w:rPr>
          <w:rFonts w:ascii="Times New Roman" w:eastAsia="Times New Roman" w:hAnsi="Times New Roman" w:cs="Times New Roman"/>
        </w:rPr>
        <w:t>Grasses</w:t>
      </w:r>
      <w:r w:rsidR="002965C3">
        <w:rPr>
          <w:rFonts w:ascii="Times New Roman" w:eastAsia="Times New Roman" w:hAnsi="Times New Roman" w:cs="Times New Roman"/>
        </w:rPr>
        <w:t xml:space="preserve"> are the unique exception</w:t>
      </w:r>
      <w:r w:rsidR="00391250">
        <w:rPr>
          <w:rFonts w:ascii="Times New Roman" w:eastAsia="Times New Roman" w:hAnsi="Times New Roman" w:cs="Times New Roman"/>
        </w:rPr>
        <w:t>,</w:t>
      </w:r>
      <w:r w:rsidR="004C0BE6">
        <w:rPr>
          <w:rFonts w:ascii="Times New Roman" w:eastAsia="Times New Roman" w:hAnsi="Times New Roman" w:cs="Times New Roman"/>
        </w:rPr>
        <w:t xml:space="preserve"> </w:t>
      </w:r>
      <w:r w:rsidR="00391250" w:rsidRPr="00693162">
        <w:rPr>
          <w:rFonts w:ascii="Times New Roman" w:hAnsi="Times New Roman" w:cs="Times New Roman"/>
          <w:sz w:val="23"/>
          <w:szCs w:val="23"/>
        </w:rPr>
        <w:t>with ca. 12,000 species</w:t>
      </w:r>
      <w:ins w:id="89" w:author="Phillip Klahs" w:date="2018-10-11T15:18:00Z">
        <w:r w:rsidR="00122656">
          <w:rPr>
            <w:rFonts w:ascii="Times New Roman" w:hAnsi="Times New Roman" w:cs="Times New Roman"/>
            <w:sz w:val="23"/>
            <w:szCs w:val="23"/>
          </w:rPr>
          <w:t xml:space="preserve">, </w:t>
        </w:r>
      </w:ins>
      <w:del w:id="90" w:author="Phillip Klahs" w:date="2018-10-11T15:18:00Z">
        <w:r w:rsidR="00391250" w:rsidDel="00122656">
          <w:rPr>
            <w:rFonts w:ascii="Times New Roman" w:hAnsi="Times New Roman" w:cs="Times New Roman"/>
            <w:sz w:val="23"/>
            <w:szCs w:val="23"/>
          </w:rPr>
          <w:delText xml:space="preserve"> (</w:delText>
        </w:r>
      </w:del>
      <w:r w:rsidR="00391250">
        <w:rPr>
          <w:rFonts w:ascii="Times New Roman" w:hAnsi="Times New Roman" w:cs="Times New Roman"/>
          <w:sz w:val="23"/>
          <w:szCs w:val="23"/>
        </w:rPr>
        <w:t xml:space="preserve">making Poaceae the </w:t>
      </w:r>
      <w:del w:id="91" w:author="Phillip Klahs" w:date="2018-10-11T15:26:00Z">
        <w:r w:rsidR="00391250" w:rsidRPr="00693162" w:rsidDel="00583294">
          <w:rPr>
            <w:rFonts w:ascii="Times New Roman" w:hAnsi="Times New Roman" w:cs="Times New Roman"/>
            <w:sz w:val="23"/>
            <w:szCs w:val="23"/>
          </w:rPr>
          <w:delText>5</w:delText>
        </w:r>
        <w:r w:rsidR="00391250" w:rsidRPr="00693162" w:rsidDel="00583294">
          <w:rPr>
            <w:rFonts w:ascii="Times New Roman" w:hAnsi="Times New Roman" w:cs="Times New Roman"/>
            <w:sz w:val="23"/>
            <w:szCs w:val="23"/>
            <w:vertAlign w:val="superscript"/>
          </w:rPr>
          <w:delText>th</w:delText>
        </w:r>
        <w:r w:rsidR="00391250" w:rsidRPr="00693162" w:rsidDel="00583294">
          <w:rPr>
            <w:rFonts w:ascii="Times New Roman" w:hAnsi="Times New Roman" w:cs="Times New Roman"/>
            <w:sz w:val="23"/>
            <w:szCs w:val="23"/>
          </w:rPr>
          <w:delText xml:space="preserve"> </w:delText>
        </w:r>
      </w:del>
      <w:ins w:id="92" w:author="Phillip Klahs" w:date="2018-10-11T15:26:00Z">
        <w:r w:rsidR="00583294">
          <w:rPr>
            <w:rFonts w:ascii="Times New Roman" w:hAnsi="Times New Roman" w:cs="Times New Roman"/>
            <w:sz w:val="23"/>
            <w:szCs w:val="23"/>
          </w:rPr>
          <w:t>fifth</w:t>
        </w:r>
        <w:r w:rsidR="00583294" w:rsidRPr="00693162">
          <w:rPr>
            <w:rFonts w:ascii="Times New Roman" w:hAnsi="Times New Roman" w:cs="Times New Roman"/>
            <w:sz w:val="23"/>
            <w:szCs w:val="23"/>
          </w:rPr>
          <w:t xml:space="preserve"> </w:t>
        </w:r>
      </w:ins>
      <w:r w:rsidR="00391250" w:rsidRPr="00693162">
        <w:rPr>
          <w:rFonts w:ascii="Times New Roman" w:hAnsi="Times New Roman" w:cs="Times New Roman"/>
          <w:sz w:val="23"/>
          <w:szCs w:val="23"/>
        </w:rPr>
        <w:t>most diverse plant family</w:t>
      </w:r>
      <w:del w:id="93" w:author="Phillip Klahs" w:date="2018-10-11T15:18:00Z">
        <w:r w:rsidR="00391250" w:rsidDel="00122656">
          <w:rPr>
            <w:rFonts w:ascii="Times New Roman" w:hAnsi="Times New Roman" w:cs="Times New Roman"/>
            <w:sz w:val="23"/>
            <w:szCs w:val="23"/>
          </w:rPr>
          <w:delText>)</w:delText>
        </w:r>
      </w:del>
      <w:r w:rsidR="002965C3">
        <w:rPr>
          <w:rFonts w:ascii="Times New Roman" w:hAnsi="Times New Roman" w:cs="Times New Roman"/>
          <w:sz w:val="23"/>
          <w:szCs w:val="23"/>
        </w:rPr>
        <w:t xml:space="preserve">, and </w:t>
      </w:r>
      <w:r w:rsidR="00940D32">
        <w:rPr>
          <w:rFonts w:ascii="Times New Roman" w:hAnsi="Times New Roman" w:cs="Times New Roman"/>
          <w:sz w:val="23"/>
          <w:szCs w:val="23"/>
        </w:rPr>
        <w:t xml:space="preserve">arguably the most successful lineage to </w:t>
      </w:r>
      <w:r w:rsidR="009C7F6A">
        <w:rPr>
          <w:rFonts w:ascii="Times New Roman" w:hAnsi="Times New Roman" w:cs="Times New Roman"/>
          <w:sz w:val="23"/>
          <w:szCs w:val="23"/>
        </w:rPr>
        <w:t xml:space="preserve">evolve </w:t>
      </w:r>
      <w:r w:rsidR="00940D32">
        <w:rPr>
          <w:rFonts w:ascii="Times New Roman" w:hAnsi="Times New Roman" w:cs="Times New Roman"/>
          <w:sz w:val="23"/>
          <w:szCs w:val="23"/>
        </w:rPr>
        <w:t>anemophily</w:t>
      </w:r>
      <w:r w:rsidR="002965C3">
        <w:rPr>
          <w:rFonts w:ascii="Times New Roman" w:hAnsi="Times New Roman" w:cs="Times New Roman"/>
          <w:sz w:val="23"/>
          <w:szCs w:val="23"/>
        </w:rPr>
        <w:t xml:space="preserve">. </w:t>
      </w:r>
    </w:p>
    <w:p w14:paraId="606C967E" w14:textId="77777777" w:rsidR="00583294" w:rsidRDefault="00583294" w:rsidP="003C4A87">
      <w:pPr>
        <w:autoSpaceDE w:val="0"/>
        <w:autoSpaceDN w:val="0"/>
        <w:adjustRightInd w:val="0"/>
        <w:rPr>
          <w:ins w:id="94" w:author="Phillip Klahs" w:date="2018-10-11T15:20:00Z"/>
          <w:rFonts w:ascii="Times New Roman" w:hAnsi="Times New Roman" w:cs="Times New Roman"/>
          <w:sz w:val="23"/>
          <w:szCs w:val="23"/>
        </w:rPr>
      </w:pPr>
    </w:p>
    <w:p w14:paraId="7A5AF4EE" w14:textId="01A1252C" w:rsidR="00583294" w:rsidRDefault="00C71B30" w:rsidP="003C4A87">
      <w:pPr>
        <w:autoSpaceDE w:val="0"/>
        <w:autoSpaceDN w:val="0"/>
        <w:adjustRightInd w:val="0"/>
        <w:rPr>
          <w:ins w:id="95" w:author="Phillip Klahs" w:date="2018-10-11T15:21:00Z"/>
          <w:rFonts w:ascii="Times New Roman" w:hAnsi="Times New Roman" w:cs="Times New Roman"/>
          <w:sz w:val="23"/>
          <w:szCs w:val="23"/>
        </w:rPr>
      </w:pPr>
      <w:commentRangeStart w:id="96"/>
      <w:r>
        <w:rPr>
          <w:rFonts w:ascii="Times New Roman" w:hAnsi="Times New Roman" w:cs="Times New Roman"/>
          <w:sz w:val="23"/>
          <w:szCs w:val="23"/>
        </w:rPr>
        <w:t xml:space="preserve">The family </w:t>
      </w:r>
      <w:r w:rsidRPr="00693162">
        <w:rPr>
          <w:rFonts w:ascii="Times New Roman" w:hAnsi="Times New Roman" w:cs="Times New Roman"/>
          <w:sz w:val="23"/>
          <w:szCs w:val="23"/>
        </w:rPr>
        <w:t>Cyperaceae</w:t>
      </w:r>
      <w:r w:rsidR="00693917">
        <w:rPr>
          <w:rFonts w:ascii="Times New Roman" w:hAnsi="Times New Roman" w:cs="Times New Roman"/>
          <w:sz w:val="23"/>
          <w:szCs w:val="23"/>
        </w:rPr>
        <w:t xml:space="preserve">, a distant relative within the </w:t>
      </w:r>
      <w:proofErr w:type="spellStart"/>
      <w:r w:rsidR="00693917">
        <w:rPr>
          <w:rFonts w:ascii="Times New Roman" w:hAnsi="Times New Roman" w:cs="Times New Roman"/>
          <w:sz w:val="23"/>
          <w:szCs w:val="23"/>
        </w:rPr>
        <w:t>Commelinid</w:t>
      </w:r>
      <w:proofErr w:type="spellEnd"/>
      <w:r w:rsidR="00693917">
        <w:rPr>
          <w:rFonts w:ascii="Times New Roman" w:hAnsi="Times New Roman" w:cs="Times New Roman"/>
          <w:sz w:val="23"/>
          <w:szCs w:val="23"/>
        </w:rPr>
        <w:t xml:space="preserve"> clade, </w:t>
      </w:r>
      <w:r>
        <w:rPr>
          <w:rFonts w:ascii="Times New Roman" w:hAnsi="Times New Roman" w:cs="Times New Roman"/>
          <w:sz w:val="23"/>
          <w:szCs w:val="23"/>
        </w:rPr>
        <w:t xml:space="preserve">is </w:t>
      </w:r>
      <w:r w:rsidR="009C7F6A">
        <w:rPr>
          <w:rFonts w:ascii="Times New Roman" w:hAnsi="Times New Roman" w:cs="Times New Roman"/>
          <w:sz w:val="23"/>
          <w:szCs w:val="23"/>
        </w:rPr>
        <w:t>the</w:t>
      </w:r>
      <w:r w:rsidR="00F52172">
        <w:rPr>
          <w:rFonts w:ascii="Times New Roman" w:hAnsi="Times New Roman" w:cs="Times New Roman"/>
          <w:sz w:val="23"/>
          <w:szCs w:val="23"/>
        </w:rPr>
        <w:t xml:space="preserve"> closest wind pollinated family </w:t>
      </w:r>
      <w:r w:rsidR="002965C3">
        <w:rPr>
          <w:rFonts w:ascii="Times New Roman" w:hAnsi="Times New Roman" w:cs="Times New Roman"/>
          <w:sz w:val="23"/>
          <w:szCs w:val="23"/>
        </w:rPr>
        <w:t>in terms of number of species</w:t>
      </w:r>
      <w:r w:rsidR="006631F9">
        <w:rPr>
          <w:rFonts w:ascii="Times New Roman" w:hAnsi="Times New Roman" w:cs="Times New Roman"/>
          <w:sz w:val="23"/>
          <w:szCs w:val="23"/>
        </w:rPr>
        <w:t xml:space="preserve"> </w:t>
      </w:r>
      <w:r w:rsidR="00693917">
        <w:rPr>
          <w:rFonts w:ascii="Times New Roman" w:hAnsi="Times New Roman" w:cs="Times New Roman"/>
          <w:sz w:val="23"/>
          <w:szCs w:val="23"/>
        </w:rPr>
        <w:t>(</w:t>
      </w:r>
      <w:r w:rsidR="00693917" w:rsidRPr="00693162">
        <w:rPr>
          <w:rFonts w:ascii="Times New Roman" w:hAnsi="Times New Roman" w:cs="Times New Roman"/>
          <w:sz w:val="23"/>
          <w:szCs w:val="23"/>
        </w:rPr>
        <w:t>ca. 5,000</w:t>
      </w:r>
      <w:del w:id="97" w:author="Phillip Klahs" w:date="2018-10-11T15:19:00Z">
        <w:r w:rsidR="00693917" w:rsidRPr="00693162" w:rsidDel="00583294">
          <w:rPr>
            <w:rFonts w:ascii="Times New Roman" w:hAnsi="Times New Roman" w:cs="Times New Roman"/>
            <w:sz w:val="23"/>
            <w:szCs w:val="23"/>
          </w:rPr>
          <w:delText xml:space="preserve"> species</w:delText>
        </w:r>
      </w:del>
      <w:r w:rsidR="00693917">
        <w:rPr>
          <w:rFonts w:ascii="Times New Roman" w:hAnsi="Times New Roman" w:cs="Times New Roman"/>
          <w:sz w:val="23"/>
          <w:szCs w:val="23"/>
        </w:rPr>
        <w:t>)</w:t>
      </w:r>
      <w:r w:rsidR="00693917" w:rsidRPr="00693162">
        <w:rPr>
          <w:rFonts w:ascii="Times New Roman" w:hAnsi="Times New Roman" w:cs="Times New Roman"/>
          <w:sz w:val="23"/>
          <w:szCs w:val="23"/>
        </w:rPr>
        <w:t xml:space="preserve"> </w:t>
      </w:r>
      <w:r w:rsidR="006631F9">
        <w:rPr>
          <w:rFonts w:ascii="Times New Roman" w:hAnsi="Times New Roman" w:cs="Times New Roman"/>
          <w:sz w:val="23"/>
          <w:szCs w:val="23"/>
        </w:rPr>
        <w:t>and possesses</w:t>
      </w:r>
      <w:r w:rsidR="009C7F6A">
        <w:rPr>
          <w:rFonts w:ascii="Times New Roman" w:hAnsi="Times New Roman" w:cs="Times New Roman"/>
          <w:sz w:val="23"/>
          <w:szCs w:val="23"/>
        </w:rPr>
        <w:t xml:space="preserve"> superficial similarities in floral design</w:t>
      </w:r>
      <w:r>
        <w:rPr>
          <w:rFonts w:ascii="Times New Roman" w:hAnsi="Times New Roman" w:cs="Times New Roman"/>
          <w:sz w:val="23"/>
          <w:szCs w:val="23"/>
        </w:rPr>
        <w:t xml:space="preserve">. </w:t>
      </w:r>
      <w:r w:rsidR="008B4D2C">
        <w:rPr>
          <w:rFonts w:ascii="Times New Roman" w:hAnsi="Times New Roman" w:cs="Times New Roman"/>
          <w:sz w:val="23"/>
          <w:szCs w:val="23"/>
        </w:rPr>
        <w:t xml:space="preserve">Other significant wind pollinated </w:t>
      </w:r>
      <w:r w:rsidR="0005011B">
        <w:rPr>
          <w:rFonts w:ascii="Times New Roman" w:hAnsi="Times New Roman" w:cs="Times New Roman"/>
          <w:sz w:val="23"/>
          <w:szCs w:val="23"/>
        </w:rPr>
        <w:t xml:space="preserve">clades </w:t>
      </w:r>
      <w:r w:rsidR="008B4D2C">
        <w:rPr>
          <w:rFonts w:ascii="Times New Roman" w:hAnsi="Times New Roman" w:cs="Times New Roman"/>
          <w:sz w:val="23"/>
          <w:szCs w:val="23"/>
        </w:rPr>
        <w:t>include</w:t>
      </w:r>
      <w:r w:rsidR="00940D32">
        <w:rPr>
          <w:rFonts w:ascii="Times New Roman" w:hAnsi="Times New Roman" w:cs="Times New Roman"/>
          <w:sz w:val="23"/>
          <w:szCs w:val="23"/>
        </w:rPr>
        <w:t xml:space="preserve"> the </w:t>
      </w:r>
      <w:proofErr w:type="spellStart"/>
      <w:r w:rsidR="00940D32">
        <w:rPr>
          <w:rFonts w:ascii="Times New Roman" w:hAnsi="Times New Roman" w:cs="Times New Roman"/>
          <w:sz w:val="23"/>
          <w:szCs w:val="23"/>
        </w:rPr>
        <w:t>Fagaceae</w:t>
      </w:r>
      <w:proofErr w:type="spellEnd"/>
      <w:r w:rsidR="0005011B">
        <w:rPr>
          <w:rFonts w:ascii="Times New Roman" w:hAnsi="Times New Roman" w:cs="Times New Roman"/>
          <w:sz w:val="23"/>
          <w:szCs w:val="23"/>
        </w:rPr>
        <w:t xml:space="preserve"> and</w:t>
      </w:r>
      <w:r w:rsidR="006631F9">
        <w:rPr>
          <w:rFonts w:ascii="Times New Roman" w:hAnsi="Times New Roman" w:cs="Times New Roman"/>
          <w:sz w:val="23"/>
          <w:szCs w:val="23"/>
        </w:rPr>
        <w:t xml:space="preserve"> the</w:t>
      </w:r>
      <w:r w:rsidR="0005011B">
        <w:rPr>
          <w:rFonts w:ascii="Times New Roman" w:hAnsi="Times New Roman" w:cs="Times New Roman"/>
          <w:sz w:val="23"/>
          <w:szCs w:val="23"/>
        </w:rPr>
        <w:t xml:space="preserve"> conifers. </w:t>
      </w:r>
      <w:r w:rsidR="00693917">
        <w:rPr>
          <w:rFonts w:ascii="Times New Roman" w:hAnsi="Times New Roman" w:cs="Times New Roman"/>
          <w:sz w:val="23"/>
          <w:szCs w:val="23"/>
        </w:rPr>
        <w:t>It is worth noting that</w:t>
      </w:r>
      <w:r w:rsidR="0005011B">
        <w:rPr>
          <w:rFonts w:ascii="Times New Roman" w:hAnsi="Times New Roman" w:cs="Times New Roman"/>
          <w:sz w:val="23"/>
          <w:szCs w:val="23"/>
        </w:rPr>
        <w:t xml:space="preserve"> </w:t>
      </w:r>
      <w:r w:rsidR="0005011B" w:rsidRPr="00693162">
        <w:rPr>
          <w:rFonts w:ascii="Times New Roman" w:hAnsi="Times New Roman" w:cs="Times New Roman"/>
          <w:sz w:val="23"/>
          <w:szCs w:val="23"/>
        </w:rPr>
        <w:t>conifers and Gingko</w:t>
      </w:r>
      <w:r w:rsidR="0005011B">
        <w:rPr>
          <w:rFonts w:ascii="Times New Roman" w:hAnsi="Times New Roman" w:cs="Times New Roman"/>
          <w:sz w:val="23"/>
          <w:szCs w:val="23"/>
        </w:rPr>
        <w:t xml:space="preserve"> </w:t>
      </w:r>
      <w:r w:rsidR="006631F9">
        <w:rPr>
          <w:rFonts w:ascii="Times New Roman" w:hAnsi="Times New Roman" w:cs="Times New Roman"/>
          <w:sz w:val="23"/>
          <w:szCs w:val="23"/>
        </w:rPr>
        <w:t xml:space="preserve">are the </w:t>
      </w:r>
      <w:r w:rsidR="0005011B" w:rsidRPr="00693162">
        <w:rPr>
          <w:rFonts w:ascii="Times New Roman" w:hAnsi="Times New Roman" w:cs="Times New Roman"/>
          <w:sz w:val="23"/>
          <w:szCs w:val="23"/>
        </w:rPr>
        <w:t>only exclusively wind-pollinated</w:t>
      </w:r>
      <w:r w:rsidR="0005011B">
        <w:rPr>
          <w:rFonts w:ascii="Times New Roman" w:hAnsi="Times New Roman" w:cs="Times New Roman"/>
          <w:sz w:val="23"/>
          <w:szCs w:val="23"/>
        </w:rPr>
        <w:t xml:space="preserve"> gymnosperms</w:t>
      </w:r>
      <w:r w:rsidR="0005011B" w:rsidRPr="00693162">
        <w:rPr>
          <w:rFonts w:ascii="Times New Roman" w:hAnsi="Times New Roman" w:cs="Times New Roman"/>
          <w:sz w:val="23"/>
          <w:szCs w:val="23"/>
        </w:rPr>
        <w:t xml:space="preserve">, whereas cycads and </w:t>
      </w:r>
      <w:proofErr w:type="spellStart"/>
      <w:r w:rsidR="0005011B" w:rsidRPr="00693162">
        <w:rPr>
          <w:rFonts w:ascii="Times New Roman" w:hAnsi="Times New Roman" w:cs="Times New Roman"/>
          <w:sz w:val="23"/>
          <w:szCs w:val="23"/>
        </w:rPr>
        <w:t>Gnetales</w:t>
      </w:r>
      <w:proofErr w:type="spellEnd"/>
      <w:r w:rsidR="0005011B" w:rsidRPr="00693162">
        <w:rPr>
          <w:rFonts w:ascii="Times New Roman" w:hAnsi="Times New Roman" w:cs="Times New Roman"/>
          <w:sz w:val="23"/>
          <w:szCs w:val="23"/>
        </w:rPr>
        <w:t xml:space="preserve"> are insect-pollinated (</w:t>
      </w:r>
      <w:proofErr w:type="spellStart"/>
      <w:r w:rsidR="0005011B" w:rsidRPr="00693162">
        <w:rPr>
          <w:rFonts w:ascii="Times New Roman" w:hAnsi="Times New Roman" w:cs="Times New Roman"/>
          <w:sz w:val="23"/>
          <w:szCs w:val="23"/>
        </w:rPr>
        <w:t>Peñalver</w:t>
      </w:r>
      <w:proofErr w:type="spellEnd"/>
      <w:r w:rsidR="0005011B" w:rsidRPr="00693162">
        <w:rPr>
          <w:rFonts w:ascii="Times New Roman" w:hAnsi="Times New Roman" w:cs="Times New Roman"/>
          <w:sz w:val="23"/>
          <w:szCs w:val="23"/>
        </w:rPr>
        <w:t xml:space="preserve"> et al. 2012)</w:t>
      </w:r>
      <w:r w:rsidR="0005011B">
        <w:rPr>
          <w:rFonts w:ascii="Times New Roman" w:hAnsi="Times New Roman" w:cs="Times New Roman"/>
          <w:sz w:val="23"/>
          <w:szCs w:val="23"/>
        </w:rPr>
        <w:t>.</w:t>
      </w:r>
      <w:r w:rsidR="00D81C42" w:rsidRPr="00693162">
        <w:rPr>
          <w:rFonts w:ascii="Times New Roman" w:hAnsi="Times New Roman" w:cs="Times New Roman"/>
          <w:sz w:val="23"/>
          <w:szCs w:val="23"/>
        </w:rPr>
        <w:t xml:space="preserve"> </w:t>
      </w:r>
      <w:r w:rsidR="00693917">
        <w:rPr>
          <w:rFonts w:ascii="Times New Roman" w:hAnsi="Times New Roman" w:cs="Times New Roman"/>
          <w:sz w:val="23"/>
          <w:szCs w:val="23"/>
        </w:rPr>
        <w:t xml:space="preserve">The </w:t>
      </w:r>
      <w:r w:rsidR="00727F8C">
        <w:rPr>
          <w:rFonts w:ascii="Times New Roman" w:hAnsi="Times New Roman" w:cs="Times New Roman"/>
          <w:sz w:val="23"/>
          <w:szCs w:val="23"/>
        </w:rPr>
        <w:t xml:space="preserve">diversification of </w:t>
      </w:r>
      <w:r w:rsidR="005377C4">
        <w:rPr>
          <w:rFonts w:ascii="Times New Roman" w:hAnsi="Times New Roman" w:cs="Times New Roman"/>
          <w:sz w:val="23"/>
          <w:szCs w:val="23"/>
        </w:rPr>
        <w:t xml:space="preserve">the herbaceous </w:t>
      </w:r>
      <w:r w:rsidR="00727F8C">
        <w:rPr>
          <w:rFonts w:ascii="Times New Roman" w:hAnsi="Times New Roman" w:cs="Times New Roman"/>
          <w:sz w:val="23"/>
          <w:szCs w:val="23"/>
        </w:rPr>
        <w:t>Poaceae and Cyperaceae,</w:t>
      </w:r>
      <w:r w:rsidR="005377C4">
        <w:rPr>
          <w:rFonts w:ascii="Times New Roman" w:hAnsi="Times New Roman" w:cs="Times New Roman"/>
          <w:sz w:val="23"/>
          <w:szCs w:val="23"/>
        </w:rPr>
        <w:t xml:space="preserve"> which apparently converged on a </w:t>
      </w:r>
      <w:proofErr w:type="spellStart"/>
      <w:r w:rsidR="00741456">
        <w:rPr>
          <w:rFonts w:ascii="Times New Roman" w:hAnsi="Times New Roman" w:cs="Times New Roman"/>
          <w:sz w:val="23"/>
          <w:szCs w:val="23"/>
        </w:rPr>
        <w:t>bracteate</w:t>
      </w:r>
      <w:proofErr w:type="spellEnd"/>
      <w:r w:rsidR="00741456">
        <w:rPr>
          <w:rFonts w:ascii="Times New Roman" w:hAnsi="Times New Roman" w:cs="Times New Roman"/>
          <w:sz w:val="23"/>
          <w:szCs w:val="23"/>
        </w:rPr>
        <w:t xml:space="preserve"> </w:t>
      </w:r>
      <w:r w:rsidR="005377C4">
        <w:rPr>
          <w:rFonts w:ascii="Times New Roman" w:hAnsi="Times New Roman" w:cs="Times New Roman"/>
          <w:sz w:val="23"/>
          <w:szCs w:val="23"/>
        </w:rPr>
        <w:t>floral structure</w:t>
      </w:r>
      <w:r w:rsidR="00727F8C">
        <w:rPr>
          <w:rFonts w:ascii="Times New Roman" w:hAnsi="Times New Roman" w:cs="Times New Roman"/>
          <w:sz w:val="23"/>
          <w:szCs w:val="23"/>
        </w:rPr>
        <w:t xml:space="preserve">, greatly exceeds their woody, catkin bearing counterparts. </w:t>
      </w:r>
      <w:moveFromRangeStart w:id="98" w:author="Phillip Klahs" w:date="2018-10-11T15:22:00Z" w:name="move527034668"/>
      <w:moveFrom w:id="99" w:author="Phillip Klahs" w:date="2018-10-11T15:22:00Z">
        <w:r w:rsidR="00727F8C" w:rsidDel="00583294">
          <w:rPr>
            <w:rFonts w:ascii="Times New Roman" w:hAnsi="Times New Roman" w:cs="Times New Roman"/>
            <w:sz w:val="23"/>
            <w:szCs w:val="23"/>
          </w:rPr>
          <w:t>We currently have the capacity to make an important stride</w:t>
        </w:r>
        <w:r w:rsidR="004F11B7" w:rsidDel="00583294">
          <w:rPr>
            <w:rFonts w:ascii="Times New Roman" w:hAnsi="Times New Roman" w:cs="Times New Roman"/>
            <w:sz w:val="23"/>
            <w:szCs w:val="23"/>
          </w:rPr>
          <w:t xml:space="preserve"> </w:t>
        </w:r>
        <w:r w:rsidR="005377C4" w:rsidDel="00583294">
          <w:rPr>
            <w:rFonts w:ascii="Times New Roman" w:hAnsi="Times New Roman" w:cs="Times New Roman"/>
            <w:sz w:val="23"/>
            <w:szCs w:val="23"/>
          </w:rPr>
          <w:t xml:space="preserve">by testing </w:t>
        </w:r>
        <w:r w:rsidR="00727F8C" w:rsidDel="00583294">
          <w:rPr>
            <w:rFonts w:ascii="Times New Roman" w:hAnsi="Times New Roman" w:cs="Times New Roman"/>
            <w:sz w:val="23"/>
            <w:szCs w:val="23"/>
          </w:rPr>
          <w:t xml:space="preserve">the relationship between </w:t>
        </w:r>
        <w:r w:rsidR="00741456" w:rsidDel="00583294">
          <w:rPr>
            <w:rFonts w:ascii="Times New Roman" w:hAnsi="Times New Roman" w:cs="Times New Roman"/>
            <w:sz w:val="23"/>
            <w:szCs w:val="23"/>
          </w:rPr>
          <w:t xml:space="preserve">this successfully efficient </w:t>
        </w:r>
        <w:r w:rsidR="005377C4" w:rsidDel="00583294">
          <w:rPr>
            <w:rFonts w:ascii="Times New Roman" w:hAnsi="Times New Roman" w:cs="Times New Roman"/>
            <w:sz w:val="23"/>
            <w:szCs w:val="23"/>
          </w:rPr>
          <w:t xml:space="preserve">spikelet shape </w:t>
        </w:r>
        <w:r w:rsidR="00727F8C" w:rsidDel="00583294">
          <w:rPr>
            <w:rFonts w:ascii="Times New Roman" w:hAnsi="Times New Roman" w:cs="Times New Roman"/>
            <w:sz w:val="23"/>
            <w:szCs w:val="23"/>
          </w:rPr>
          <w:t xml:space="preserve">and aerodynamic function. </w:t>
        </w:r>
      </w:moveFrom>
      <w:moveFromRangeEnd w:id="98"/>
      <w:commentRangeEnd w:id="96"/>
      <w:r w:rsidR="00583294">
        <w:rPr>
          <w:rStyle w:val="CommentReference"/>
          <w:rFonts w:ascii="Times New Roman" w:eastAsiaTheme="minorHAnsi" w:hAnsi="Times New Roman"/>
        </w:rPr>
        <w:commentReference w:id="96"/>
      </w:r>
    </w:p>
    <w:p w14:paraId="22364582" w14:textId="5BA4B5D3" w:rsidR="00122656" w:rsidRPr="00693162" w:rsidDel="00583294" w:rsidRDefault="00727F8C" w:rsidP="00122656">
      <w:pPr>
        <w:autoSpaceDE w:val="0"/>
        <w:autoSpaceDN w:val="0"/>
        <w:adjustRightInd w:val="0"/>
        <w:rPr>
          <w:del w:id="100" w:author="Phillip Klahs" w:date="2018-10-11T15:22:00Z"/>
          <w:rFonts w:ascii="Times New Roman" w:hAnsi="Times New Roman" w:cs="Times New Roman"/>
          <w:sz w:val="23"/>
          <w:szCs w:val="23"/>
        </w:rPr>
      </w:pPr>
      <w:bookmarkStart w:id="101" w:name="_GoBack"/>
      <w:bookmarkEnd w:id="101"/>
      <w:del w:id="102" w:author="Phillip Klahs" w:date="2018-10-11T16:01:00Z">
        <w:r w:rsidDel="00346C38">
          <w:rPr>
            <w:rFonts w:ascii="Times New Roman" w:hAnsi="Times New Roman" w:cs="Times New Roman"/>
            <w:sz w:val="23"/>
            <w:szCs w:val="23"/>
          </w:rPr>
          <w:delText xml:space="preserve">The grasses, which </w:delText>
        </w:r>
        <w:r w:rsidR="00741456" w:rsidDel="00346C38">
          <w:rPr>
            <w:rFonts w:ascii="Times New Roman" w:hAnsi="Times New Roman" w:cs="Times New Roman"/>
            <w:sz w:val="23"/>
            <w:szCs w:val="23"/>
          </w:rPr>
          <w:delText>contain</w:delText>
        </w:r>
        <w:r w:rsidDel="00346C38">
          <w:rPr>
            <w:rFonts w:ascii="Times New Roman" w:hAnsi="Times New Roman" w:cs="Times New Roman"/>
            <w:sz w:val="23"/>
            <w:szCs w:val="23"/>
          </w:rPr>
          <w:delText xml:space="preserve"> extreme floral structure variations</w:delText>
        </w:r>
        <w:r w:rsidR="00741456" w:rsidDel="00346C38">
          <w:rPr>
            <w:rFonts w:ascii="Times New Roman" w:hAnsi="Times New Roman" w:cs="Times New Roman"/>
            <w:sz w:val="23"/>
            <w:szCs w:val="23"/>
          </w:rPr>
          <w:delText xml:space="preserve"> within the family</w:delText>
        </w:r>
        <w:r w:rsidDel="00346C38">
          <w:rPr>
            <w:rFonts w:ascii="Times New Roman" w:hAnsi="Times New Roman" w:cs="Times New Roman"/>
            <w:sz w:val="23"/>
            <w:szCs w:val="23"/>
          </w:rPr>
          <w:delText xml:space="preserve">, </w:delText>
        </w:r>
        <w:r w:rsidR="00741456" w:rsidDel="00346C38">
          <w:rPr>
            <w:rFonts w:ascii="Times New Roman" w:hAnsi="Times New Roman" w:cs="Times New Roman"/>
            <w:sz w:val="23"/>
            <w:szCs w:val="23"/>
          </w:rPr>
          <w:delText xml:space="preserve">possess </w:delText>
        </w:r>
        <w:r w:rsidDel="00346C38">
          <w:rPr>
            <w:rFonts w:ascii="Times New Roman" w:hAnsi="Times New Roman" w:cs="Times New Roman"/>
            <w:sz w:val="23"/>
            <w:szCs w:val="23"/>
          </w:rPr>
          <w:delText xml:space="preserve">a </w:delText>
        </w:r>
        <w:r w:rsidR="004F11B7" w:rsidDel="00346C38">
          <w:rPr>
            <w:rFonts w:ascii="Times New Roman" w:hAnsi="Times New Roman" w:cs="Times New Roman"/>
            <w:sz w:val="23"/>
            <w:szCs w:val="23"/>
          </w:rPr>
          <w:delText>history of</w:delText>
        </w:r>
        <w:r w:rsidDel="00346C38">
          <w:rPr>
            <w:rFonts w:ascii="Times New Roman" w:hAnsi="Times New Roman" w:cs="Times New Roman"/>
            <w:sz w:val="23"/>
            <w:szCs w:val="23"/>
          </w:rPr>
          <w:delText xml:space="preserve"> </w:delText>
        </w:r>
        <w:r w:rsidR="004F11B7" w:rsidDel="00346C38">
          <w:rPr>
            <w:rFonts w:ascii="Times New Roman" w:hAnsi="Times New Roman" w:cs="Times New Roman"/>
            <w:sz w:val="23"/>
            <w:szCs w:val="23"/>
          </w:rPr>
          <w:delText xml:space="preserve">strong </w:delText>
        </w:r>
        <w:r w:rsidDel="00346C38">
          <w:rPr>
            <w:rFonts w:ascii="Times New Roman" w:hAnsi="Times New Roman" w:cs="Times New Roman"/>
            <w:sz w:val="23"/>
            <w:szCs w:val="23"/>
          </w:rPr>
          <w:delText xml:space="preserve">speciation, and </w:delText>
        </w:r>
        <w:r w:rsidR="00741456" w:rsidDel="00346C38">
          <w:rPr>
            <w:rFonts w:ascii="Times New Roman" w:hAnsi="Times New Roman" w:cs="Times New Roman"/>
            <w:sz w:val="23"/>
            <w:szCs w:val="23"/>
          </w:rPr>
          <w:delText xml:space="preserve">exhibit </w:delText>
        </w:r>
        <w:r w:rsidDel="00346C38">
          <w:rPr>
            <w:rFonts w:ascii="Times New Roman" w:hAnsi="Times New Roman" w:cs="Times New Roman"/>
            <w:sz w:val="23"/>
            <w:szCs w:val="23"/>
          </w:rPr>
          <w:delText>ecological significance</w:delText>
        </w:r>
        <w:r w:rsidR="004F11B7" w:rsidDel="00346C38">
          <w:rPr>
            <w:rFonts w:ascii="Times New Roman" w:hAnsi="Times New Roman" w:cs="Times New Roman"/>
            <w:sz w:val="23"/>
            <w:szCs w:val="23"/>
          </w:rPr>
          <w:delText xml:space="preserve">, </w:delText>
        </w:r>
        <w:commentRangeStart w:id="103"/>
        <w:r w:rsidR="004F11B7" w:rsidDel="00346C38">
          <w:rPr>
            <w:rFonts w:ascii="Times New Roman" w:hAnsi="Times New Roman" w:cs="Times New Roman"/>
            <w:sz w:val="23"/>
            <w:szCs w:val="23"/>
          </w:rPr>
          <w:delText>provide</w:delText>
        </w:r>
        <w:commentRangeEnd w:id="103"/>
        <w:r w:rsidR="004F11B7" w:rsidDel="00346C38">
          <w:rPr>
            <w:rStyle w:val="CommentReference"/>
            <w:rFonts w:ascii="Times New Roman" w:eastAsiaTheme="minorHAnsi" w:hAnsi="Times New Roman"/>
          </w:rPr>
          <w:commentReference w:id="103"/>
        </w:r>
        <w:r w:rsidR="004F11B7" w:rsidDel="00346C38">
          <w:rPr>
            <w:rFonts w:ascii="Times New Roman" w:hAnsi="Times New Roman" w:cs="Times New Roman"/>
            <w:sz w:val="23"/>
            <w:szCs w:val="23"/>
          </w:rPr>
          <w:delText xml:space="preserve"> a sample </w:delText>
        </w:r>
        <w:r w:rsidDel="00346C38">
          <w:rPr>
            <w:rFonts w:ascii="Times New Roman" w:hAnsi="Times New Roman" w:cs="Times New Roman"/>
            <w:sz w:val="23"/>
            <w:szCs w:val="23"/>
          </w:rPr>
          <w:delText>well suited</w:delText>
        </w:r>
        <w:commentRangeStart w:id="104"/>
        <w:r w:rsidDel="00346C38">
          <w:rPr>
            <w:rFonts w:ascii="Times New Roman" w:hAnsi="Times New Roman" w:cs="Times New Roman"/>
            <w:sz w:val="23"/>
            <w:szCs w:val="23"/>
          </w:rPr>
          <w:delText xml:space="preserve"> to </w:delText>
        </w:r>
        <w:r w:rsidR="004F11B7" w:rsidDel="00346C38">
          <w:rPr>
            <w:rFonts w:ascii="Times New Roman" w:hAnsi="Times New Roman" w:cs="Times New Roman"/>
            <w:sz w:val="23"/>
            <w:szCs w:val="23"/>
          </w:rPr>
          <w:delText>investigate evolutionary questions.</w:delText>
        </w:r>
        <w:commentRangeEnd w:id="104"/>
        <w:r w:rsidR="004F11B7" w:rsidDel="00346C38">
          <w:rPr>
            <w:rStyle w:val="CommentReference"/>
            <w:rFonts w:ascii="Times New Roman" w:eastAsiaTheme="minorHAnsi" w:hAnsi="Times New Roman"/>
          </w:rPr>
          <w:commentReference w:id="104"/>
        </w:r>
      </w:del>
    </w:p>
    <w:p w14:paraId="354BFF9F" w14:textId="7AC9A8AE" w:rsidR="00A12314" w:rsidRPr="00693162" w:rsidRDefault="00A12314" w:rsidP="003C4A87">
      <w:pPr>
        <w:autoSpaceDE w:val="0"/>
        <w:autoSpaceDN w:val="0"/>
        <w:adjustRightInd w:val="0"/>
        <w:rPr>
          <w:rFonts w:ascii="Times New Roman" w:hAnsi="Times New Roman" w:cs="Times New Roman"/>
          <w:sz w:val="23"/>
          <w:szCs w:val="23"/>
        </w:rPr>
      </w:pPr>
    </w:p>
    <w:p w14:paraId="3F9A5180" w14:textId="71EBF41A" w:rsidR="00A12314" w:rsidRDefault="005D51C4" w:rsidP="003C4A87">
      <w:pPr>
        <w:autoSpaceDE w:val="0"/>
        <w:autoSpaceDN w:val="0"/>
        <w:adjustRightInd w:val="0"/>
        <w:rPr>
          <w:ins w:id="105" w:author="Phillip Klahs" w:date="2018-10-11T15:22:00Z"/>
          <w:rFonts w:ascii="Times New Roman" w:hAnsi="Times New Roman" w:cs="Times New Roman"/>
          <w:sz w:val="23"/>
          <w:szCs w:val="23"/>
        </w:rPr>
      </w:pPr>
      <w:ins w:id="106" w:author="Phillip Klahs" w:date="2018-10-11T15:31:00Z">
        <w:r>
          <w:rPr>
            <w:rFonts w:ascii="Times New Roman" w:hAnsi="Times New Roman" w:cs="Times New Roman"/>
            <w:sz w:val="23"/>
            <w:szCs w:val="23"/>
          </w:rPr>
          <w:t>Anemophily is a risky reproduction strategy</w:t>
        </w:r>
      </w:ins>
      <w:ins w:id="107" w:author="Phillip Klahs" w:date="2018-10-11T15:34:00Z">
        <w:r>
          <w:rPr>
            <w:rFonts w:ascii="Times New Roman" w:hAnsi="Times New Roman" w:cs="Times New Roman"/>
            <w:sz w:val="23"/>
            <w:szCs w:val="23"/>
          </w:rPr>
          <w:t xml:space="preserve"> in terms of pollination efficiency</w:t>
        </w:r>
      </w:ins>
      <w:ins w:id="108" w:author="Phillip Klahs" w:date="2018-10-11T15:31:00Z">
        <w:r>
          <w:rPr>
            <w:rFonts w:ascii="Times New Roman" w:hAnsi="Times New Roman" w:cs="Times New Roman"/>
            <w:sz w:val="23"/>
            <w:szCs w:val="23"/>
          </w:rPr>
          <w:t xml:space="preserve">. </w:t>
        </w:r>
      </w:ins>
      <w:del w:id="109" w:author="Phillip Klahs" w:date="2018-10-11T15:27:00Z">
        <w:r w:rsidR="004F11B7" w:rsidDel="00583294">
          <w:rPr>
            <w:rFonts w:ascii="Times New Roman" w:hAnsi="Times New Roman" w:cs="Times New Roman"/>
            <w:sz w:val="23"/>
            <w:szCs w:val="23"/>
          </w:rPr>
          <w:delText>Wind pollination</w:delText>
        </w:r>
      </w:del>
      <w:ins w:id="110" w:author="Phillip Klahs" w:date="2018-10-11T15:27:00Z">
        <w:r w:rsidR="00583294">
          <w:rPr>
            <w:rFonts w:ascii="Times New Roman" w:hAnsi="Times New Roman" w:cs="Times New Roman"/>
            <w:sz w:val="23"/>
            <w:szCs w:val="23"/>
          </w:rPr>
          <w:t xml:space="preserve"> </w:t>
        </w:r>
      </w:ins>
      <w:ins w:id="111" w:author="Phillip Klahs" w:date="2018-10-11T15:32:00Z">
        <w:r>
          <w:rPr>
            <w:rFonts w:ascii="Times New Roman" w:hAnsi="Times New Roman" w:cs="Times New Roman"/>
            <w:sz w:val="23"/>
            <w:szCs w:val="23"/>
          </w:rPr>
          <w:t>M</w:t>
        </w:r>
      </w:ins>
      <w:ins w:id="112" w:author="Phillip Klahs" w:date="2018-10-11T15:27:00Z">
        <w:r w:rsidR="00583294">
          <w:rPr>
            <w:rFonts w:ascii="Times New Roman" w:hAnsi="Times New Roman" w:cs="Times New Roman"/>
            <w:sz w:val="23"/>
            <w:szCs w:val="23"/>
          </w:rPr>
          <w:t xml:space="preserve">assive </w:t>
        </w:r>
      </w:ins>
      <w:ins w:id="113" w:author="Phillip Klahs" w:date="2018-10-11T15:35:00Z">
        <w:r>
          <w:rPr>
            <w:rFonts w:ascii="Times New Roman" w:hAnsi="Times New Roman" w:cs="Times New Roman"/>
            <w:sz w:val="23"/>
            <w:szCs w:val="23"/>
          </w:rPr>
          <w:t>numbers</w:t>
        </w:r>
      </w:ins>
      <w:ins w:id="114" w:author="Phillip Klahs" w:date="2018-10-11T15:27:00Z">
        <w:r w:rsidR="00583294">
          <w:rPr>
            <w:rFonts w:ascii="Times New Roman" w:hAnsi="Times New Roman" w:cs="Times New Roman"/>
            <w:sz w:val="23"/>
            <w:szCs w:val="23"/>
          </w:rPr>
          <w:t xml:space="preserve"> of </w:t>
        </w:r>
        <w:commentRangeStart w:id="115"/>
        <w:r w:rsidR="00583294">
          <w:rPr>
            <w:rFonts w:ascii="Times New Roman" w:hAnsi="Times New Roman" w:cs="Times New Roman"/>
            <w:sz w:val="23"/>
            <w:szCs w:val="23"/>
          </w:rPr>
          <w:t>cheap</w:t>
        </w:r>
      </w:ins>
      <w:commentRangeEnd w:id="115"/>
      <w:ins w:id="116" w:author="Phillip Klahs" w:date="2018-10-11T15:31:00Z">
        <w:r>
          <w:rPr>
            <w:rStyle w:val="CommentReference"/>
            <w:rFonts w:ascii="Times New Roman" w:eastAsiaTheme="minorHAnsi" w:hAnsi="Times New Roman"/>
          </w:rPr>
          <w:commentReference w:id="115"/>
        </w:r>
      </w:ins>
      <w:ins w:id="117" w:author="Phillip Klahs" w:date="2018-10-11T15:27:00Z">
        <w:r w:rsidR="00583294">
          <w:rPr>
            <w:rFonts w:ascii="Times New Roman" w:hAnsi="Times New Roman" w:cs="Times New Roman"/>
            <w:sz w:val="23"/>
            <w:szCs w:val="23"/>
          </w:rPr>
          <w:t xml:space="preserve"> </w:t>
        </w:r>
      </w:ins>
      <w:ins w:id="118" w:author="Phillip Klahs" w:date="2018-10-11T15:29:00Z">
        <w:r>
          <w:rPr>
            <w:rFonts w:ascii="Times New Roman" w:hAnsi="Times New Roman" w:cs="Times New Roman"/>
            <w:sz w:val="23"/>
            <w:szCs w:val="23"/>
          </w:rPr>
          <w:t>gametophytes travel up to 20 km (Davis 2000) from their parent plant</w:t>
        </w:r>
      </w:ins>
      <w:ins w:id="119" w:author="Phillip Klahs" w:date="2018-10-11T15:32:00Z">
        <w:r>
          <w:rPr>
            <w:rFonts w:ascii="Times New Roman" w:hAnsi="Times New Roman" w:cs="Times New Roman"/>
            <w:sz w:val="23"/>
            <w:szCs w:val="23"/>
          </w:rPr>
          <w:t xml:space="preserve">, </w:t>
        </w:r>
      </w:ins>
      <w:ins w:id="120" w:author="Phillip Klahs" w:date="2018-10-11T15:37:00Z">
        <w:r>
          <w:rPr>
            <w:rFonts w:ascii="Times New Roman" w:hAnsi="Times New Roman" w:cs="Times New Roman"/>
            <w:sz w:val="23"/>
            <w:szCs w:val="23"/>
          </w:rPr>
          <w:t>and</w:t>
        </w:r>
      </w:ins>
      <w:ins w:id="121" w:author="Phillip Klahs" w:date="2018-10-11T15:38:00Z">
        <w:r>
          <w:rPr>
            <w:rFonts w:ascii="Times New Roman" w:hAnsi="Times New Roman" w:cs="Times New Roman"/>
            <w:sz w:val="23"/>
            <w:szCs w:val="23"/>
          </w:rPr>
          <w:t xml:space="preserve"> many </w:t>
        </w:r>
      </w:ins>
      <w:ins w:id="122" w:author="Phillip Klahs" w:date="2018-10-11T15:39:00Z">
        <w:r w:rsidR="00796239">
          <w:rPr>
            <w:rFonts w:ascii="Times New Roman" w:hAnsi="Times New Roman" w:cs="Times New Roman"/>
            <w:sz w:val="23"/>
            <w:szCs w:val="23"/>
          </w:rPr>
          <w:t xml:space="preserve">of these </w:t>
        </w:r>
      </w:ins>
      <w:ins w:id="123" w:author="Phillip Klahs" w:date="2018-10-11T15:38:00Z">
        <w:r>
          <w:rPr>
            <w:rFonts w:ascii="Times New Roman" w:hAnsi="Times New Roman" w:cs="Times New Roman"/>
            <w:sz w:val="23"/>
            <w:szCs w:val="23"/>
          </w:rPr>
          <w:t>pollen grains</w:t>
        </w:r>
      </w:ins>
      <w:ins w:id="124" w:author="Phillip Klahs" w:date="2018-10-11T15:32:00Z">
        <w:r>
          <w:rPr>
            <w:rFonts w:ascii="Times New Roman" w:hAnsi="Times New Roman" w:cs="Times New Roman"/>
            <w:sz w:val="23"/>
            <w:szCs w:val="23"/>
          </w:rPr>
          <w:t xml:space="preserve"> will fail to encounter a conspecific</w:t>
        </w:r>
      </w:ins>
      <w:ins w:id="125" w:author="Phillip Klahs" w:date="2018-10-11T15:35:00Z">
        <w:r>
          <w:rPr>
            <w:rFonts w:ascii="Times New Roman" w:hAnsi="Times New Roman" w:cs="Times New Roman"/>
            <w:sz w:val="23"/>
            <w:szCs w:val="23"/>
          </w:rPr>
          <w:t>.</w:t>
        </w:r>
      </w:ins>
      <w:r w:rsidR="004F11B7">
        <w:rPr>
          <w:rFonts w:ascii="Times New Roman" w:hAnsi="Times New Roman" w:cs="Times New Roman"/>
          <w:sz w:val="23"/>
          <w:szCs w:val="23"/>
        </w:rPr>
        <w:t xml:space="preserve"> </w:t>
      </w:r>
      <w:del w:id="126" w:author="Phillip Klahs" w:date="2018-10-11T15:39:00Z">
        <w:r w:rsidR="004F11B7" w:rsidDel="00796239">
          <w:rPr>
            <w:rFonts w:ascii="Times New Roman" w:hAnsi="Times New Roman" w:cs="Times New Roman"/>
            <w:sz w:val="23"/>
            <w:szCs w:val="23"/>
          </w:rPr>
          <w:delText>has been well studied, but its</w:delText>
        </w:r>
      </w:del>
      <w:ins w:id="127" w:author="Phillip Klahs" w:date="2018-10-11T15:39:00Z">
        <w:r w:rsidR="00796239">
          <w:rPr>
            <w:rFonts w:ascii="Times New Roman" w:hAnsi="Times New Roman" w:cs="Times New Roman"/>
            <w:sz w:val="23"/>
            <w:szCs w:val="23"/>
          </w:rPr>
          <w:t>The</w:t>
        </w:r>
      </w:ins>
      <w:r w:rsidR="004F11B7">
        <w:rPr>
          <w:rFonts w:ascii="Times New Roman" w:hAnsi="Times New Roman" w:cs="Times New Roman"/>
          <w:sz w:val="23"/>
          <w:szCs w:val="23"/>
        </w:rPr>
        <w:t xml:space="preserve"> chaotic nature </w:t>
      </w:r>
      <w:ins w:id="128" w:author="Phillip Klahs" w:date="2018-10-11T15:39:00Z">
        <w:r w:rsidR="00796239">
          <w:rPr>
            <w:rFonts w:ascii="Times New Roman" w:hAnsi="Times New Roman" w:cs="Times New Roman"/>
            <w:sz w:val="23"/>
            <w:szCs w:val="23"/>
          </w:rPr>
          <w:t>of poll</w:t>
        </w:r>
      </w:ins>
      <w:ins w:id="129" w:author="Phillip Klahs" w:date="2018-10-11T15:40:00Z">
        <w:r w:rsidR="00796239">
          <w:rPr>
            <w:rFonts w:ascii="Times New Roman" w:hAnsi="Times New Roman" w:cs="Times New Roman"/>
            <w:sz w:val="23"/>
            <w:szCs w:val="23"/>
          </w:rPr>
          <w:t xml:space="preserve">en </w:t>
        </w:r>
      </w:ins>
      <w:ins w:id="130" w:author="Phillip Klahs" w:date="2018-10-11T15:41:00Z">
        <w:r w:rsidR="00796239">
          <w:rPr>
            <w:rFonts w:ascii="Times New Roman" w:hAnsi="Times New Roman" w:cs="Times New Roman"/>
            <w:sz w:val="23"/>
            <w:szCs w:val="23"/>
          </w:rPr>
          <w:t>transport by wind</w:t>
        </w:r>
      </w:ins>
      <w:ins w:id="131" w:author="Phillip Klahs" w:date="2018-10-11T15:39:00Z">
        <w:r w:rsidR="00796239">
          <w:rPr>
            <w:rFonts w:ascii="Times New Roman" w:hAnsi="Times New Roman" w:cs="Times New Roman"/>
            <w:sz w:val="23"/>
            <w:szCs w:val="23"/>
          </w:rPr>
          <w:t xml:space="preserve"> </w:t>
        </w:r>
      </w:ins>
      <w:r w:rsidR="004F11B7">
        <w:rPr>
          <w:rFonts w:ascii="Times New Roman" w:hAnsi="Times New Roman" w:cs="Times New Roman"/>
          <w:sz w:val="23"/>
          <w:szCs w:val="23"/>
        </w:rPr>
        <w:t>has hindered</w:t>
      </w:r>
      <w:ins w:id="132" w:author="Phillip Klahs" w:date="2018-10-11T15:41:00Z">
        <w:r w:rsidR="00796239">
          <w:rPr>
            <w:rFonts w:ascii="Times New Roman" w:hAnsi="Times New Roman" w:cs="Times New Roman"/>
            <w:sz w:val="23"/>
            <w:szCs w:val="23"/>
          </w:rPr>
          <w:t xml:space="preserve"> quantitatively</w:t>
        </w:r>
      </w:ins>
      <w:del w:id="133" w:author="Phillip Klahs" w:date="2018-10-11T15:41:00Z">
        <w:r w:rsidR="004F11B7" w:rsidDel="00796239">
          <w:rPr>
            <w:rFonts w:ascii="Times New Roman" w:hAnsi="Times New Roman" w:cs="Times New Roman"/>
            <w:sz w:val="23"/>
            <w:szCs w:val="23"/>
          </w:rPr>
          <w:delText xml:space="preserve"> computationally</w:delText>
        </w:r>
      </w:del>
      <w:r w:rsidR="004F11B7">
        <w:rPr>
          <w:rFonts w:ascii="Times New Roman" w:hAnsi="Times New Roman" w:cs="Times New Roman"/>
          <w:sz w:val="23"/>
          <w:szCs w:val="23"/>
        </w:rPr>
        <w:t xml:space="preserve"> intensive analysis. </w:t>
      </w:r>
      <w:ins w:id="134" w:author="Phillip Klahs" w:date="2018-10-11T15:47:00Z">
        <w:r w:rsidR="00796239">
          <w:rPr>
            <w:rFonts w:ascii="Times New Roman" w:hAnsi="Times New Roman" w:cs="Times New Roman"/>
            <w:sz w:val="23"/>
            <w:szCs w:val="23"/>
          </w:rPr>
          <w:t xml:space="preserve">Despite previous computational limitations researchers </w:t>
        </w:r>
        <w:r w:rsidR="00796239">
          <w:rPr>
            <w:rFonts w:ascii="Times New Roman" w:hAnsi="Times New Roman" w:cs="Times New Roman"/>
            <w:sz w:val="23"/>
            <w:szCs w:val="23"/>
          </w:rPr>
          <w:lastRenderedPageBreak/>
          <w:t xml:space="preserve">have </w:t>
        </w:r>
      </w:ins>
      <w:ins w:id="135" w:author="Phillip Klahs" w:date="2018-10-11T15:48:00Z">
        <w:r w:rsidR="00796239">
          <w:rPr>
            <w:rFonts w:ascii="Times New Roman" w:hAnsi="Times New Roman" w:cs="Times New Roman"/>
            <w:sz w:val="23"/>
            <w:szCs w:val="23"/>
          </w:rPr>
          <w:t>built</w:t>
        </w:r>
      </w:ins>
      <w:ins w:id="136" w:author="Phillip Klahs" w:date="2018-10-11T15:47:00Z">
        <w:r w:rsidR="00796239">
          <w:rPr>
            <w:rFonts w:ascii="Times New Roman" w:hAnsi="Times New Roman" w:cs="Times New Roman"/>
            <w:sz w:val="23"/>
            <w:szCs w:val="23"/>
          </w:rPr>
          <w:t xml:space="preserve"> a </w:t>
        </w:r>
      </w:ins>
      <w:ins w:id="137" w:author="Phillip Klahs" w:date="2018-10-11T15:48:00Z">
        <w:r w:rsidR="00796239">
          <w:rPr>
            <w:rFonts w:ascii="Times New Roman" w:hAnsi="Times New Roman" w:cs="Times New Roman"/>
            <w:sz w:val="23"/>
            <w:szCs w:val="23"/>
          </w:rPr>
          <w:t>theoretical</w:t>
        </w:r>
      </w:ins>
      <w:ins w:id="138" w:author="Phillip Klahs" w:date="2018-10-11T15:47:00Z">
        <w:r w:rsidR="00796239">
          <w:rPr>
            <w:rFonts w:ascii="Times New Roman" w:hAnsi="Times New Roman" w:cs="Times New Roman"/>
            <w:sz w:val="23"/>
            <w:szCs w:val="23"/>
          </w:rPr>
          <w:t xml:space="preserve"> framework</w:t>
        </w:r>
      </w:ins>
      <w:ins w:id="139" w:author="Phillip Klahs" w:date="2018-10-11T15:48:00Z">
        <w:r w:rsidR="00796239">
          <w:rPr>
            <w:rFonts w:ascii="Times New Roman" w:hAnsi="Times New Roman" w:cs="Times New Roman"/>
            <w:sz w:val="23"/>
            <w:szCs w:val="23"/>
          </w:rPr>
          <w:t xml:space="preserve"> </w:t>
        </w:r>
      </w:ins>
      <w:ins w:id="140" w:author="Phillip Klahs" w:date="2018-10-11T15:49:00Z">
        <w:r w:rsidR="00510DBB">
          <w:rPr>
            <w:rFonts w:ascii="Times New Roman" w:hAnsi="Times New Roman" w:cs="Times New Roman"/>
            <w:sz w:val="23"/>
            <w:szCs w:val="23"/>
          </w:rPr>
          <w:t>for the conditions which allow anemophily</w:t>
        </w:r>
      </w:ins>
      <w:ins w:id="141" w:author="Phillip Klahs" w:date="2018-10-11T15:50:00Z">
        <w:r w:rsidR="00510DBB">
          <w:rPr>
            <w:rFonts w:ascii="Times New Roman" w:hAnsi="Times New Roman" w:cs="Times New Roman"/>
            <w:sz w:val="23"/>
            <w:szCs w:val="23"/>
          </w:rPr>
          <w:t xml:space="preserve"> to persist</w:t>
        </w:r>
      </w:ins>
      <w:ins w:id="142" w:author="Phillip Klahs" w:date="2018-10-11T15:49:00Z">
        <w:r w:rsidR="00510DBB">
          <w:rPr>
            <w:rFonts w:ascii="Times New Roman" w:hAnsi="Times New Roman" w:cs="Times New Roman"/>
            <w:sz w:val="23"/>
            <w:szCs w:val="23"/>
          </w:rPr>
          <w:t>.</w:t>
        </w:r>
      </w:ins>
      <w:del w:id="143" w:author="Phillip Klahs" w:date="2018-10-11T15:49:00Z">
        <w:r w:rsidR="005952B8" w:rsidDel="00796239">
          <w:rPr>
            <w:rFonts w:ascii="Times New Roman" w:hAnsi="Times New Roman" w:cs="Times New Roman"/>
            <w:sz w:val="23"/>
            <w:szCs w:val="23"/>
          </w:rPr>
          <w:delText>Decades of literature have</w:delText>
        </w:r>
        <w:r w:rsidR="00CA3AD8" w:rsidDel="00796239">
          <w:rPr>
            <w:rFonts w:ascii="Times New Roman" w:hAnsi="Times New Roman" w:cs="Times New Roman"/>
            <w:sz w:val="23"/>
            <w:szCs w:val="23"/>
          </w:rPr>
          <w:delText xml:space="preserve"> </w:delText>
        </w:r>
        <w:r w:rsidR="00CA3AD8" w:rsidDel="00510DBB">
          <w:rPr>
            <w:rFonts w:ascii="Times New Roman" w:hAnsi="Times New Roman" w:cs="Times New Roman"/>
            <w:sz w:val="23"/>
            <w:szCs w:val="23"/>
          </w:rPr>
          <w:delText>predict</w:delText>
        </w:r>
        <w:r w:rsidR="00CA3AD8" w:rsidDel="00796239">
          <w:rPr>
            <w:rFonts w:ascii="Times New Roman" w:hAnsi="Times New Roman" w:cs="Times New Roman"/>
            <w:sz w:val="23"/>
            <w:szCs w:val="23"/>
          </w:rPr>
          <w:delText>ed</w:delText>
        </w:r>
        <w:r w:rsidR="00CA3AD8" w:rsidDel="00510DBB">
          <w:rPr>
            <w:rFonts w:ascii="Times New Roman" w:hAnsi="Times New Roman" w:cs="Times New Roman"/>
            <w:sz w:val="23"/>
            <w:szCs w:val="23"/>
          </w:rPr>
          <w:delText xml:space="preserve"> </w:delText>
        </w:r>
        <w:r w:rsidR="005952B8" w:rsidDel="00510DBB">
          <w:rPr>
            <w:rFonts w:ascii="Times New Roman" w:hAnsi="Times New Roman" w:cs="Times New Roman"/>
            <w:sz w:val="23"/>
            <w:szCs w:val="23"/>
          </w:rPr>
          <w:delText xml:space="preserve">a </w:delText>
        </w:r>
        <w:r w:rsidR="00CA3AD8" w:rsidDel="00510DBB">
          <w:rPr>
            <w:rFonts w:ascii="Times New Roman" w:hAnsi="Times New Roman" w:cs="Times New Roman"/>
            <w:sz w:val="23"/>
            <w:szCs w:val="23"/>
          </w:rPr>
          <w:delText>range</w:delText>
        </w:r>
      </w:del>
      <w:r w:rsidR="00CA3AD8">
        <w:rPr>
          <w:rFonts w:ascii="Times New Roman" w:hAnsi="Times New Roman" w:cs="Times New Roman"/>
          <w:sz w:val="23"/>
          <w:szCs w:val="23"/>
        </w:rPr>
        <w:t xml:space="preserve"> </w:t>
      </w:r>
      <w:del w:id="144" w:author="Phillip Klahs" w:date="2018-10-11T15:49:00Z">
        <w:r w:rsidR="00CA3AD8" w:rsidDel="00510DBB">
          <w:rPr>
            <w:rFonts w:ascii="Times New Roman" w:hAnsi="Times New Roman" w:cs="Times New Roman"/>
            <w:sz w:val="23"/>
            <w:szCs w:val="23"/>
          </w:rPr>
          <w:delText xml:space="preserve">of </w:delText>
        </w:r>
      </w:del>
      <w:ins w:id="145" w:author="Phillip Klahs" w:date="2018-10-11T15:51:00Z">
        <w:r w:rsidR="00510DBB">
          <w:rPr>
            <w:rFonts w:ascii="Times New Roman" w:hAnsi="Times New Roman" w:cs="Times New Roman"/>
            <w:sz w:val="23"/>
            <w:szCs w:val="23"/>
          </w:rPr>
          <w:t>T</w:t>
        </w:r>
      </w:ins>
      <w:ins w:id="146" w:author="Phillip Klahs" w:date="2018-10-11T15:53:00Z">
        <w:r w:rsidR="00510DBB">
          <w:rPr>
            <w:rFonts w:ascii="Times New Roman" w:hAnsi="Times New Roman" w:cs="Times New Roman"/>
            <w:sz w:val="23"/>
            <w:szCs w:val="23"/>
          </w:rPr>
          <w:t>hese conditions include the</w:t>
        </w:r>
      </w:ins>
      <w:del w:id="147" w:author="Phillip Klahs" w:date="2018-10-11T15:51:00Z">
        <w:r w:rsidR="00CA3AD8" w:rsidDel="00510DBB">
          <w:rPr>
            <w:rFonts w:ascii="Times New Roman" w:hAnsi="Times New Roman" w:cs="Times New Roman"/>
            <w:sz w:val="23"/>
            <w:szCs w:val="23"/>
          </w:rPr>
          <w:delText xml:space="preserve">parameters associated </w:delText>
        </w:r>
      </w:del>
      <w:del w:id="148" w:author="Phillip Klahs" w:date="2018-10-11T15:50:00Z">
        <w:r w:rsidR="00CA3AD8" w:rsidDel="00510DBB">
          <w:rPr>
            <w:rFonts w:ascii="Times New Roman" w:hAnsi="Times New Roman" w:cs="Times New Roman"/>
            <w:sz w:val="23"/>
            <w:szCs w:val="23"/>
          </w:rPr>
          <w:delText xml:space="preserve">with </w:delText>
        </w:r>
        <w:r w:rsidR="005952B8" w:rsidDel="00510DBB">
          <w:rPr>
            <w:rFonts w:ascii="Times New Roman" w:hAnsi="Times New Roman" w:cs="Times New Roman"/>
            <w:sz w:val="23"/>
            <w:szCs w:val="23"/>
          </w:rPr>
          <w:delText xml:space="preserve">anemophilous </w:delText>
        </w:r>
        <w:r w:rsidR="00CA3AD8" w:rsidDel="00510DBB">
          <w:rPr>
            <w:rFonts w:ascii="Times New Roman" w:hAnsi="Times New Roman" w:cs="Times New Roman"/>
            <w:sz w:val="23"/>
            <w:szCs w:val="23"/>
          </w:rPr>
          <w:delText xml:space="preserve">flower strategy </w:delText>
        </w:r>
        <w:r w:rsidR="005952B8" w:rsidDel="00510DBB">
          <w:rPr>
            <w:rFonts w:ascii="Times New Roman" w:hAnsi="Times New Roman" w:cs="Times New Roman"/>
            <w:sz w:val="23"/>
            <w:szCs w:val="23"/>
          </w:rPr>
          <w:delText>and</w:delText>
        </w:r>
        <w:r w:rsidR="00CA3AD8" w:rsidDel="00510DBB">
          <w:rPr>
            <w:rFonts w:ascii="Times New Roman" w:hAnsi="Times New Roman" w:cs="Times New Roman"/>
            <w:sz w:val="23"/>
            <w:szCs w:val="23"/>
          </w:rPr>
          <w:delText xml:space="preserve"> </w:delText>
        </w:r>
        <w:r w:rsidR="005336C4" w:rsidDel="00510DBB">
          <w:rPr>
            <w:rFonts w:ascii="Times New Roman" w:hAnsi="Times New Roman" w:cs="Times New Roman"/>
            <w:sz w:val="23"/>
            <w:szCs w:val="23"/>
          </w:rPr>
          <w:delText xml:space="preserve">in some cases </w:delText>
        </w:r>
        <w:r w:rsidR="00CA3AD8" w:rsidDel="00510DBB">
          <w:rPr>
            <w:rFonts w:ascii="Times New Roman" w:hAnsi="Times New Roman" w:cs="Times New Roman"/>
            <w:sz w:val="23"/>
            <w:szCs w:val="23"/>
          </w:rPr>
          <w:delText>tested</w:delText>
        </w:r>
        <w:r w:rsidR="005952B8" w:rsidDel="00510DBB">
          <w:rPr>
            <w:rFonts w:ascii="Times New Roman" w:hAnsi="Times New Roman" w:cs="Times New Roman"/>
            <w:sz w:val="23"/>
            <w:szCs w:val="23"/>
          </w:rPr>
          <w:delText xml:space="preserve"> for their presence in real world examples</w:delText>
        </w:r>
        <w:r w:rsidR="00533A75" w:rsidRPr="00693162" w:rsidDel="00510DBB">
          <w:rPr>
            <w:rFonts w:ascii="Times New Roman" w:hAnsi="Times New Roman" w:cs="Times New Roman"/>
            <w:sz w:val="23"/>
            <w:szCs w:val="23"/>
          </w:rPr>
          <w:delText xml:space="preserve">. </w:delText>
        </w:r>
      </w:del>
      <w:del w:id="149" w:author="Phillip Klahs" w:date="2018-10-11T15:51:00Z">
        <w:r w:rsidR="005952B8" w:rsidDel="00510DBB">
          <w:rPr>
            <w:rFonts w:ascii="Times New Roman" w:hAnsi="Times New Roman" w:cs="Times New Roman"/>
            <w:sz w:val="23"/>
            <w:szCs w:val="23"/>
          </w:rPr>
          <w:delText xml:space="preserve">It is </w:delText>
        </w:r>
      </w:del>
      <w:del w:id="150" w:author="Phillip Klahs" w:date="2018-10-11T15:53:00Z">
        <w:r w:rsidR="005952B8" w:rsidDel="00510DBB">
          <w:rPr>
            <w:rFonts w:ascii="Times New Roman" w:hAnsi="Times New Roman" w:cs="Times New Roman"/>
            <w:sz w:val="23"/>
            <w:szCs w:val="23"/>
          </w:rPr>
          <w:delText>predic</w:delText>
        </w:r>
      </w:del>
      <w:del w:id="151" w:author="Phillip Klahs" w:date="2018-10-11T15:51:00Z">
        <w:r w:rsidR="005952B8" w:rsidDel="00510DBB">
          <w:rPr>
            <w:rFonts w:ascii="Times New Roman" w:hAnsi="Times New Roman" w:cs="Times New Roman"/>
            <w:sz w:val="23"/>
            <w:szCs w:val="23"/>
          </w:rPr>
          <w:delText>ted</w:delText>
        </w:r>
      </w:del>
      <w:ins w:id="152" w:author="Phillip Klahs" w:date="2018-10-11T15:51:00Z">
        <w:r w:rsidR="00510DBB">
          <w:rPr>
            <w:rFonts w:ascii="Times New Roman" w:hAnsi="Times New Roman" w:cs="Times New Roman"/>
            <w:sz w:val="23"/>
            <w:szCs w:val="23"/>
          </w:rPr>
          <w:t xml:space="preserve"> </w:t>
        </w:r>
      </w:ins>
      <w:ins w:id="153" w:author="Phillip Klahs" w:date="2018-10-11T15:52:00Z">
        <w:r w:rsidR="00510DBB">
          <w:rPr>
            <w:rFonts w:ascii="Times New Roman" w:hAnsi="Times New Roman" w:cs="Times New Roman"/>
            <w:sz w:val="23"/>
            <w:szCs w:val="23"/>
          </w:rPr>
          <w:t>presence</w:t>
        </w:r>
      </w:ins>
      <w:ins w:id="154" w:author="Phillip Klahs" w:date="2018-10-11T15:51:00Z">
        <w:r w:rsidR="00510DBB">
          <w:rPr>
            <w:rFonts w:ascii="Times New Roman" w:hAnsi="Times New Roman" w:cs="Times New Roman"/>
            <w:sz w:val="23"/>
            <w:szCs w:val="23"/>
          </w:rPr>
          <w:t xml:space="preserve"> of </w:t>
        </w:r>
      </w:ins>
      <w:del w:id="155" w:author="Phillip Klahs" w:date="2018-10-11T15:51:00Z">
        <w:r w:rsidR="005952B8" w:rsidDel="00510DBB">
          <w:rPr>
            <w:rFonts w:ascii="Times New Roman" w:hAnsi="Times New Roman" w:cs="Times New Roman"/>
            <w:sz w:val="23"/>
            <w:szCs w:val="23"/>
          </w:rPr>
          <w:delText xml:space="preserve"> that wind pollinated plants will have </w:delText>
        </w:r>
      </w:del>
      <w:r w:rsidR="00A12314" w:rsidRPr="00693162">
        <w:rPr>
          <w:rFonts w:ascii="Times New Roman" w:hAnsi="Times New Roman" w:cs="Times New Roman"/>
          <w:sz w:val="23"/>
          <w:szCs w:val="23"/>
        </w:rPr>
        <w:t>feathery stigmas,</w:t>
      </w:r>
      <w:ins w:id="156" w:author="Phillip Klahs" w:date="2018-10-11T15:56: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long stamen filaments</w:t>
        </w:r>
      </w:ins>
      <w:ins w:id="157" w:author="Phillip Klahs" w:date="2018-10-11T15:57: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 xml:space="preserve">absent or reduced </w:t>
        </w:r>
        <w:proofErr w:type="spellStart"/>
        <w:r w:rsidR="00510DBB" w:rsidRPr="00693162">
          <w:rPr>
            <w:rFonts w:ascii="Times New Roman" w:hAnsi="Times New Roman" w:cs="Times New Roman"/>
            <w:sz w:val="23"/>
            <w:szCs w:val="23"/>
          </w:rPr>
          <w:t>nectaries</w:t>
        </w:r>
        <w:proofErr w:type="spellEnd"/>
        <w:r w:rsidR="00510DBB" w:rsidRPr="00693162">
          <w:rPr>
            <w:rFonts w:ascii="Times New Roman" w:hAnsi="Times New Roman" w:cs="Times New Roman"/>
            <w:sz w:val="23"/>
            <w:szCs w:val="23"/>
          </w:rPr>
          <w:t xml:space="preserve"> fragrance </w:t>
        </w:r>
        <w:proofErr w:type="spellStart"/>
        <w:r w:rsidR="00510DBB" w:rsidRPr="00693162">
          <w:rPr>
            <w:rFonts w:ascii="Times New Roman" w:hAnsi="Times New Roman" w:cs="Times New Roman"/>
            <w:sz w:val="23"/>
            <w:szCs w:val="23"/>
          </w:rPr>
          <w:t>perianth</w:t>
        </w:r>
        <w:proofErr w:type="spellEnd"/>
        <w:r w:rsidR="00510DBB" w:rsidRPr="00693162">
          <w:rPr>
            <w:rFonts w:ascii="Times New Roman" w:hAnsi="Times New Roman" w:cs="Times New Roman"/>
            <w:sz w:val="23"/>
            <w:szCs w:val="23"/>
          </w:rPr>
          <w:t>, inflores</w:t>
        </w:r>
        <w:r w:rsidR="00510DBB">
          <w:rPr>
            <w:rFonts w:ascii="Times New Roman" w:hAnsi="Times New Roman" w:cs="Times New Roman"/>
            <w:sz w:val="23"/>
            <w:szCs w:val="23"/>
          </w:rPr>
          <w:t xml:space="preserve">cence held away from vegetation. </w:t>
        </w:r>
      </w:ins>
      <w:del w:id="158" w:author="Phillip Klahs" w:date="2018-10-11T15:58:00Z">
        <w:r w:rsidR="00A12314" w:rsidRPr="00693162" w:rsidDel="00510DBB">
          <w:rPr>
            <w:rFonts w:ascii="Times New Roman" w:hAnsi="Times New Roman" w:cs="Times New Roman"/>
            <w:sz w:val="23"/>
            <w:szCs w:val="23"/>
          </w:rPr>
          <w:delText xml:space="preserve"> </w:delText>
        </w:r>
      </w:del>
      <w:r w:rsidR="005952B8">
        <w:rPr>
          <w:rFonts w:ascii="Times New Roman" w:hAnsi="Times New Roman" w:cs="Times New Roman"/>
          <w:sz w:val="23"/>
          <w:szCs w:val="23"/>
        </w:rPr>
        <w:t xml:space="preserve">a </w:t>
      </w:r>
      <w:r w:rsidR="00A12314" w:rsidRPr="00693162">
        <w:rPr>
          <w:rFonts w:ascii="Times New Roman" w:hAnsi="Times New Roman" w:cs="Times New Roman"/>
          <w:sz w:val="23"/>
          <w:szCs w:val="23"/>
        </w:rPr>
        <w:t xml:space="preserve">high </w:t>
      </w:r>
      <w:proofErr w:type="spellStart"/>
      <w:r w:rsidR="00A12314" w:rsidRPr="00693162">
        <w:rPr>
          <w:rFonts w:ascii="Times New Roman" w:hAnsi="Times New Roman" w:cs="Times New Roman"/>
          <w:sz w:val="23"/>
          <w:szCs w:val="23"/>
        </w:rPr>
        <w:t>pollen:ovule</w:t>
      </w:r>
      <w:proofErr w:type="spellEnd"/>
      <w:r w:rsidR="00A12314" w:rsidRPr="00693162">
        <w:rPr>
          <w:rFonts w:ascii="Times New Roman" w:hAnsi="Times New Roman" w:cs="Times New Roman"/>
          <w:sz w:val="23"/>
          <w:szCs w:val="23"/>
        </w:rPr>
        <w:t xml:space="preserve"> ratio, </w:t>
      </w:r>
      <w:r w:rsidR="005952B8">
        <w:rPr>
          <w:rFonts w:ascii="Times New Roman" w:hAnsi="Times New Roman" w:cs="Times New Roman"/>
          <w:sz w:val="23"/>
          <w:szCs w:val="23"/>
        </w:rPr>
        <w:t xml:space="preserve">pollen grains with a </w:t>
      </w:r>
      <w:r w:rsidR="00A12314" w:rsidRPr="00693162">
        <w:rPr>
          <w:rFonts w:ascii="Times New Roman" w:hAnsi="Times New Roman" w:cs="Times New Roman"/>
          <w:sz w:val="23"/>
          <w:szCs w:val="23"/>
        </w:rPr>
        <w:t>10-50</w:t>
      </w:r>
      <w:ins w:id="159" w:author="Phillip Klahs" w:date="2018-10-11T15:54:00Z">
        <w:r w:rsidR="00510DBB">
          <w:rPr>
            <w:rFonts w:ascii="Times New Roman" w:hAnsi="Times New Roman" w:cs="Times New Roman"/>
            <w:sz w:val="23"/>
            <w:szCs w:val="23"/>
          </w:rPr>
          <w:t xml:space="preserve"> µ</w:t>
        </w:r>
      </w:ins>
      <w:del w:id="160" w:author="Phillip Klahs" w:date="2018-10-11T15:54:00Z">
        <w:r w:rsidR="00A12314" w:rsidRPr="00693162" w:rsidDel="00510DBB">
          <w:rPr>
            <w:rFonts w:ascii="Times New Roman" w:hAnsi="Times New Roman" w:cs="Times New Roman"/>
            <w:sz w:val="23"/>
            <w:szCs w:val="23"/>
          </w:rPr>
          <w:delText>u</w:delText>
        </w:r>
      </w:del>
      <w:r w:rsidR="00A12314" w:rsidRPr="00693162">
        <w:rPr>
          <w:rFonts w:ascii="Times New Roman" w:hAnsi="Times New Roman" w:cs="Times New Roman"/>
          <w:sz w:val="23"/>
          <w:szCs w:val="23"/>
        </w:rPr>
        <w:t xml:space="preserve">m diameter, </w:t>
      </w:r>
      <w:del w:id="161" w:author="Phillip Klahs" w:date="2018-10-11T15:55:00Z">
        <w:r w:rsidR="00A12314" w:rsidRPr="00693162" w:rsidDel="00510DBB">
          <w:rPr>
            <w:rFonts w:ascii="Times New Roman" w:hAnsi="Times New Roman" w:cs="Times New Roman"/>
            <w:sz w:val="23"/>
            <w:szCs w:val="23"/>
          </w:rPr>
          <w:delText xml:space="preserve">pollen with </w:delText>
        </w:r>
      </w:del>
      <w:r w:rsidR="00A12314" w:rsidRPr="00693162">
        <w:rPr>
          <w:rFonts w:ascii="Times New Roman" w:hAnsi="Times New Roman" w:cs="Times New Roman"/>
          <w:sz w:val="23"/>
          <w:szCs w:val="23"/>
        </w:rPr>
        <w:t>slow terminal velocities</w:t>
      </w:r>
      <w:ins w:id="162" w:author="Phillip Klahs" w:date="2018-10-11T15:55:00Z">
        <w:r w:rsidR="00510DBB">
          <w:rPr>
            <w:rFonts w:ascii="Times New Roman" w:hAnsi="Times New Roman" w:cs="Times New Roman"/>
            <w:sz w:val="23"/>
            <w:szCs w:val="23"/>
          </w:rPr>
          <w:t xml:space="preserve"> of</w:t>
        </w:r>
      </w:ins>
      <w:r w:rsidR="00A12314" w:rsidRPr="00693162">
        <w:rPr>
          <w:rFonts w:ascii="Times New Roman" w:hAnsi="Times New Roman" w:cs="Times New Roman"/>
          <w:sz w:val="23"/>
          <w:szCs w:val="23"/>
        </w:rPr>
        <w:t xml:space="preserve"> 2 – 6 cm/s </w:t>
      </w:r>
      <w:commentRangeStart w:id="163"/>
      <w:r w:rsidR="00A12314" w:rsidRPr="00693162">
        <w:rPr>
          <w:rFonts w:ascii="Times New Roman" w:hAnsi="Times New Roman" w:cs="Times New Roman"/>
          <w:sz w:val="23"/>
          <w:szCs w:val="23"/>
        </w:rPr>
        <w:t xml:space="preserve">(Adams et al. 1981), </w:t>
      </w:r>
      <w:commentRangeEnd w:id="163"/>
      <w:r w:rsidR="00510DBB">
        <w:rPr>
          <w:rStyle w:val="CommentReference"/>
          <w:rFonts w:ascii="Times New Roman" w:eastAsiaTheme="minorHAnsi" w:hAnsi="Times New Roman"/>
        </w:rPr>
        <w:commentReference w:id="163"/>
      </w:r>
      <w:del w:id="164" w:author="Phillip Klahs" w:date="2018-10-11T15:55:00Z">
        <w:r w:rsidR="00A12314" w:rsidRPr="00693162" w:rsidDel="00510DBB">
          <w:rPr>
            <w:rFonts w:ascii="Times New Roman" w:hAnsi="Times New Roman" w:cs="Times New Roman"/>
            <w:sz w:val="23"/>
            <w:szCs w:val="23"/>
          </w:rPr>
          <w:delText xml:space="preserve">pollen </w:delText>
        </w:r>
        <w:r w:rsidR="005952B8" w:rsidDel="00510DBB">
          <w:rPr>
            <w:rFonts w:ascii="Times New Roman" w:hAnsi="Times New Roman" w:cs="Times New Roman"/>
            <w:sz w:val="23"/>
            <w:szCs w:val="23"/>
          </w:rPr>
          <w:delText xml:space="preserve">with a </w:delText>
        </w:r>
      </w:del>
      <w:r w:rsidR="005952B8">
        <w:rPr>
          <w:rFonts w:ascii="Times New Roman" w:hAnsi="Times New Roman" w:cs="Times New Roman"/>
          <w:sz w:val="23"/>
          <w:szCs w:val="23"/>
        </w:rPr>
        <w:t xml:space="preserve">smooth </w:t>
      </w:r>
      <w:r w:rsidR="00A12314" w:rsidRPr="00693162">
        <w:rPr>
          <w:rFonts w:ascii="Times New Roman" w:hAnsi="Times New Roman" w:cs="Times New Roman"/>
          <w:sz w:val="23"/>
          <w:szCs w:val="23"/>
        </w:rPr>
        <w:t>surface,</w:t>
      </w:r>
      <w:r w:rsidR="005952B8">
        <w:rPr>
          <w:rFonts w:ascii="Times New Roman" w:hAnsi="Times New Roman" w:cs="Times New Roman"/>
          <w:sz w:val="23"/>
          <w:szCs w:val="23"/>
        </w:rPr>
        <w:t xml:space="preserve"> </w:t>
      </w:r>
      <w:del w:id="165" w:author="Phillip Klahs" w:date="2018-10-11T15:56:00Z">
        <w:r w:rsidR="005952B8" w:rsidDel="00510DBB">
          <w:rPr>
            <w:rFonts w:ascii="Times New Roman" w:hAnsi="Times New Roman" w:cs="Times New Roman"/>
            <w:sz w:val="23"/>
            <w:szCs w:val="23"/>
          </w:rPr>
          <w:delText>pollen with</w:delText>
        </w:r>
        <w:r w:rsidR="00A12314" w:rsidRPr="00693162" w:rsidDel="00510DBB">
          <w:rPr>
            <w:rFonts w:ascii="Times New Roman" w:hAnsi="Times New Roman" w:cs="Times New Roman"/>
            <w:sz w:val="23"/>
            <w:szCs w:val="23"/>
          </w:rPr>
          <w:delText xml:space="preserve"> </w:delText>
        </w:r>
      </w:del>
      <w:r w:rsidR="00A12314" w:rsidRPr="00693162">
        <w:rPr>
          <w:rFonts w:ascii="Times New Roman" w:hAnsi="Times New Roman" w:cs="Times New Roman"/>
          <w:sz w:val="23"/>
          <w:szCs w:val="23"/>
        </w:rPr>
        <w:t>few and circular</w:t>
      </w:r>
      <w:ins w:id="166" w:author="Phillip Klahs" w:date="2018-10-11T15:56:00Z">
        <w:r w:rsidR="00510DBB">
          <w:rPr>
            <w:rFonts w:ascii="Times New Roman" w:hAnsi="Times New Roman" w:cs="Times New Roman"/>
            <w:sz w:val="23"/>
            <w:szCs w:val="23"/>
          </w:rPr>
          <w:t xml:space="preserve"> </w:t>
        </w:r>
        <w:proofErr w:type="spellStart"/>
        <w:r w:rsidR="00510DBB">
          <w:rPr>
            <w:rFonts w:ascii="Times New Roman" w:hAnsi="Times New Roman" w:cs="Times New Roman"/>
            <w:sz w:val="23"/>
            <w:szCs w:val="23"/>
          </w:rPr>
          <w:t>anulate</w:t>
        </w:r>
      </w:ins>
      <w:proofErr w:type="spellEnd"/>
      <w:r w:rsidR="00A12314" w:rsidRPr="00693162">
        <w:rPr>
          <w:rFonts w:ascii="Times New Roman" w:hAnsi="Times New Roman" w:cs="Times New Roman"/>
          <w:sz w:val="23"/>
          <w:szCs w:val="23"/>
        </w:rPr>
        <w:t xml:space="preserve"> apertures</w:t>
      </w:r>
      <w:del w:id="167" w:author="Phillip Klahs" w:date="2018-10-11T15:56:00Z">
        <w:r w:rsidR="00A12314" w:rsidRPr="00693162" w:rsidDel="00510DBB">
          <w:rPr>
            <w:rFonts w:ascii="Times New Roman" w:hAnsi="Times New Roman" w:cs="Times New Roman"/>
            <w:sz w:val="23"/>
            <w:szCs w:val="23"/>
          </w:rPr>
          <w:delText>, long stamen filaments</w:delText>
        </w:r>
      </w:del>
      <w:r w:rsidR="00A12314" w:rsidRPr="00693162">
        <w:rPr>
          <w:rFonts w:ascii="Times New Roman" w:hAnsi="Times New Roman" w:cs="Times New Roman"/>
          <w:sz w:val="23"/>
          <w:szCs w:val="23"/>
        </w:rPr>
        <w:t xml:space="preserve">, </w:t>
      </w:r>
      <w:del w:id="168" w:author="Phillip Klahs" w:date="2018-10-11T15:57:00Z">
        <w:r w:rsidR="00A12314" w:rsidRPr="00693162" w:rsidDel="00510DBB">
          <w:rPr>
            <w:rFonts w:ascii="Times New Roman" w:hAnsi="Times New Roman" w:cs="Times New Roman"/>
            <w:sz w:val="23"/>
            <w:szCs w:val="23"/>
          </w:rPr>
          <w:delText xml:space="preserve">absent or reduced nectaries fragrance perianth, inflorescence held away from vegetation, </w:delText>
        </w:r>
      </w:del>
      <w:r w:rsidR="00A12314" w:rsidRPr="00693162">
        <w:rPr>
          <w:rFonts w:ascii="Times New Roman" w:hAnsi="Times New Roman" w:cs="Times New Roman"/>
          <w:sz w:val="23"/>
          <w:szCs w:val="23"/>
        </w:rPr>
        <w:t>low to moderate optimum wind speed habitat, low humidity habitat, infrequent precipitation habitat, open surrounding vegetation habitat, moderate to high plant density. (</w:t>
      </w:r>
      <w:proofErr w:type="gramStart"/>
      <w:r w:rsidR="00A12314" w:rsidRPr="00693162">
        <w:rPr>
          <w:rFonts w:ascii="Times New Roman" w:hAnsi="Times New Roman" w:cs="Times New Roman"/>
          <w:sz w:val="23"/>
          <w:szCs w:val="23"/>
        </w:rPr>
        <w:t>see</w:t>
      </w:r>
      <w:proofErr w:type="gramEnd"/>
      <w:r w:rsidR="00A12314" w:rsidRPr="00693162">
        <w:rPr>
          <w:rFonts w:ascii="Times New Roman" w:hAnsi="Times New Roman" w:cs="Times New Roman"/>
          <w:sz w:val="23"/>
          <w:szCs w:val="23"/>
        </w:rPr>
        <w:t xml:space="preserve"> </w:t>
      </w:r>
      <w:proofErr w:type="spellStart"/>
      <w:r w:rsidR="00A12314" w:rsidRPr="00693162">
        <w:rPr>
          <w:rFonts w:ascii="Times New Roman" w:hAnsi="Times New Roman" w:cs="Times New Roman"/>
          <w:sz w:val="23"/>
          <w:szCs w:val="23"/>
        </w:rPr>
        <w:t>bickel</w:t>
      </w:r>
      <w:proofErr w:type="spellEnd"/>
      <w:r w:rsidR="00A12314" w:rsidRPr="00693162">
        <w:rPr>
          <w:rFonts w:ascii="Times New Roman" w:hAnsi="Times New Roman" w:cs="Times New Roman"/>
          <w:sz w:val="23"/>
          <w:szCs w:val="23"/>
        </w:rPr>
        <w:t xml:space="preserve"> and freeman 1993 for plant geometry)</w:t>
      </w:r>
      <w:ins w:id="169" w:author="Phillip Klahs" w:date="2018-10-11T15:34:00Z">
        <w:r>
          <w:rPr>
            <w:rFonts w:ascii="Times New Roman" w:hAnsi="Times New Roman" w:cs="Times New Roman"/>
            <w:sz w:val="23"/>
            <w:szCs w:val="23"/>
          </w:rPr>
          <w:t xml:space="preserve">. Despite these hardships anemophily is still working. </w:t>
        </w:r>
      </w:ins>
    </w:p>
    <w:p w14:paraId="2B86B09B" w14:textId="69320768" w:rsidR="00583294" w:rsidRDefault="00583294" w:rsidP="003C4A87">
      <w:pPr>
        <w:autoSpaceDE w:val="0"/>
        <w:autoSpaceDN w:val="0"/>
        <w:adjustRightInd w:val="0"/>
        <w:rPr>
          <w:ins w:id="170" w:author="Phillip Klahs" w:date="2018-10-11T15:22:00Z"/>
          <w:rFonts w:ascii="Times New Roman" w:hAnsi="Times New Roman" w:cs="Times New Roman"/>
          <w:sz w:val="23"/>
          <w:szCs w:val="23"/>
        </w:rPr>
      </w:pPr>
    </w:p>
    <w:p w14:paraId="3F5301DA" w14:textId="6E7ADAEA" w:rsidR="00583294" w:rsidRDefault="00583294" w:rsidP="00583294">
      <w:pPr>
        <w:autoSpaceDE w:val="0"/>
        <w:autoSpaceDN w:val="0"/>
        <w:adjustRightInd w:val="0"/>
        <w:rPr>
          <w:ins w:id="171" w:author="Phillip Klahs" w:date="2018-10-11T14:38:00Z"/>
          <w:rFonts w:ascii="Times New Roman" w:hAnsi="Times New Roman" w:cs="Times New Roman"/>
          <w:sz w:val="23"/>
          <w:szCs w:val="23"/>
        </w:rPr>
      </w:pPr>
      <w:moveToRangeStart w:id="172" w:author="Phillip Klahs" w:date="2018-10-11T15:22:00Z" w:name="move527034668"/>
      <w:moveTo w:id="173" w:author="Phillip Klahs" w:date="2018-10-11T15:22:00Z">
        <w:r>
          <w:rPr>
            <w:rFonts w:ascii="Times New Roman" w:hAnsi="Times New Roman" w:cs="Times New Roman"/>
            <w:sz w:val="23"/>
            <w:szCs w:val="23"/>
          </w:rPr>
          <w:t>We currently have the capacity to make an important stride by testing the relationship between this successfully efficient spikelet shape and aerodynamic function.</w:t>
        </w:r>
      </w:moveTo>
      <w:moveToRangeEnd w:id="172"/>
    </w:p>
    <w:p w14:paraId="224D1B33" w14:textId="031945CD" w:rsidR="003318AC" w:rsidRDefault="003318AC" w:rsidP="003C4A87">
      <w:pPr>
        <w:autoSpaceDE w:val="0"/>
        <w:autoSpaceDN w:val="0"/>
        <w:adjustRightInd w:val="0"/>
        <w:rPr>
          <w:ins w:id="174" w:author="Phillip Klahs" w:date="2018-10-11T14:38:00Z"/>
          <w:rFonts w:ascii="Times New Roman" w:hAnsi="Times New Roman" w:cs="Times New Roman"/>
          <w:sz w:val="23"/>
          <w:szCs w:val="23"/>
        </w:rPr>
      </w:pPr>
    </w:p>
    <w:p w14:paraId="002AEABA" w14:textId="77777777" w:rsidR="003318AC" w:rsidRDefault="003318AC" w:rsidP="003318AC">
      <w:pPr>
        <w:pStyle w:val="NoSpacing"/>
        <w:rPr>
          <w:ins w:id="175" w:author="Phillip Klahs" w:date="2018-10-11T14:38:00Z"/>
        </w:rPr>
      </w:pPr>
      <w:ins w:id="176" w:author="Phillip Klahs" w:date="2018-10-11T14:38:00Z">
        <w:r>
          <w:t xml:space="preserve">Pollen in the Poaceae is </w:t>
        </w:r>
        <w:proofErr w:type="spellStart"/>
        <w:r>
          <w:t>monoporate</w:t>
        </w:r>
        <w:proofErr w:type="spellEnd"/>
        <w:r>
          <w:t xml:space="preserve"> (having one pore) and </w:t>
        </w:r>
        <w:proofErr w:type="spellStart"/>
        <w:r>
          <w:t>annulate</w:t>
        </w:r>
        <w:proofErr w:type="spellEnd"/>
        <w:r>
          <w:t xml:space="preserve"> (bearing an annulus, or thickened ring around the pore) (Fig. 1a). Under standard light microscopy, the </w:t>
        </w:r>
        <w:proofErr w:type="spellStart"/>
        <w:r>
          <w:t>exine</w:t>
        </w:r>
        <w:proofErr w:type="spellEnd"/>
        <w:r>
          <w:t xml:space="preserve"> (outer surface) of the pollen grain appears </w:t>
        </w:r>
        <w:proofErr w:type="spellStart"/>
        <w:r>
          <w:t>psilate</w:t>
        </w:r>
        <w:proofErr w:type="spellEnd"/>
        <w:r>
          <w:t xml:space="preserve"> (smooth) or nearly so; at Scanning Electron Microscopy (SEM) magnifications, the </w:t>
        </w:r>
        <w:proofErr w:type="spellStart"/>
        <w:r>
          <w:t>exine</w:t>
        </w:r>
        <w:proofErr w:type="spellEnd"/>
        <w:r>
          <w:t xml:space="preserve"> may appear </w:t>
        </w:r>
        <w:proofErr w:type="spellStart"/>
        <w:r>
          <w:t>psilate</w:t>
        </w:r>
        <w:proofErr w:type="spellEnd"/>
        <w:r>
          <w:t xml:space="preserve">, or </w:t>
        </w:r>
        <w:proofErr w:type="spellStart"/>
        <w:r>
          <w:t>spinulose</w:t>
        </w:r>
        <w:proofErr w:type="spellEnd"/>
        <w:r>
          <w:t xml:space="preserve"> (</w:t>
        </w:r>
        <w:proofErr w:type="spellStart"/>
        <w:r>
          <w:t>spined</w:t>
        </w:r>
        <w:proofErr w:type="spellEnd"/>
        <w:r>
          <w:t xml:space="preserve">) or </w:t>
        </w:r>
        <w:proofErr w:type="spellStart"/>
        <w:r>
          <w:t>scabrate</w:t>
        </w:r>
        <w:proofErr w:type="spellEnd"/>
        <w:r>
          <w:t xml:space="preserve"> (elements of any shape less than 1</w:t>
        </w:r>
        <w:r>
          <w:rPr>
            <w:rFonts w:cstheme="minorHAnsi"/>
          </w:rPr>
          <w:t>µ</w:t>
        </w:r>
        <w:r>
          <w:t xml:space="preserve">m in any direction) sculpturing may be evident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fldChar w:fldCharType="separate"/>
        </w:r>
        <w:r w:rsidRPr="00EF6B83">
          <w:rPr>
            <w:noProof/>
          </w:rPr>
          <w:t>(Christensen et al., 1972; Zavada, 1983; Chaturvedi et al., 1998; Dórea et al., 2017, 2018)</w:t>
        </w:r>
        <w:r>
          <w:fldChar w:fldCharType="end"/>
        </w:r>
        <w:r>
          <w:t xml:space="preserve">. The pollen wall bears a thick </w:t>
        </w:r>
        <w:proofErr w:type="spellStart"/>
        <w:r>
          <w:t>footlayer</w:t>
        </w:r>
        <w:proofErr w:type="spellEnd"/>
        <w:r>
          <w:t xml:space="preserve"> (blue and purple bands in Fig 1b, c), and is </w:t>
        </w:r>
        <w:proofErr w:type="spellStart"/>
        <w:r>
          <w:t>tectate</w:t>
        </w:r>
        <w:proofErr w:type="spellEnd"/>
        <w:r>
          <w:t xml:space="preserve">-columellate (Fig 1b,c)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fldChar w:fldCharType="separate"/>
        </w:r>
        <w:r w:rsidRPr="00B37F1E">
          <w:rPr>
            <w:noProof/>
          </w:rPr>
          <w:t>(Zavada, 1983)</w:t>
        </w:r>
        <w:r>
          <w:fldChar w:fldCharType="end"/>
        </w:r>
        <w:r>
          <w:t xml:space="preserve">. The single pore is generally </w:t>
        </w:r>
        <w:proofErr w:type="spellStart"/>
        <w:r>
          <w:t>operculate</w:t>
        </w:r>
        <w:proofErr w:type="spellEnd"/>
        <w:r>
          <w:t xml:space="preserve"> (having a </w:t>
        </w:r>
        <w:proofErr w:type="spellStart"/>
        <w:r>
          <w:t>sexine</w:t>
        </w:r>
        <w:proofErr w:type="spellEnd"/>
        <w:r>
          <w:t xml:space="preserve"> </w:t>
        </w:r>
        <w:proofErr w:type="spellStart"/>
        <w:r>
          <w:t>ectexine</w:t>
        </w:r>
        <w:proofErr w:type="spellEnd"/>
        <w:r>
          <w:t xml:space="preserve"> structure (Fig 1d right) covering part of the aperture, and which is isolated from the rest of the </w:t>
        </w:r>
        <w:proofErr w:type="spellStart"/>
        <w:r>
          <w:t>sexine</w:t>
        </w:r>
        <w:proofErr w:type="spellEnd"/>
        <w:r>
          <w:t xml:space="preserve"> (Fig. 1d).</w:t>
        </w:r>
      </w:ins>
    </w:p>
    <w:p w14:paraId="097BA10A" w14:textId="77777777" w:rsidR="003318AC" w:rsidRDefault="003318AC" w:rsidP="003318AC">
      <w:pPr>
        <w:pStyle w:val="NoSpacing"/>
        <w:rPr>
          <w:ins w:id="177" w:author="Phillip Klahs" w:date="2018-10-11T14:38:00Z"/>
        </w:rPr>
      </w:pPr>
    </w:p>
    <w:p w14:paraId="66DDAA57" w14:textId="77777777" w:rsidR="003318AC" w:rsidRDefault="003318AC" w:rsidP="003318AC">
      <w:pPr>
        <w:pStyle w:val="NoSpacing"/>
        <w:keepNext/>
        <w:rPr>
          <w:ins w:id="178" w:author="Phillip Klahs" w:date="2018-10-11T14:38:00Z"/>
        </w:rPr>
      </w:pPr>
      <w:ins w:id="179" w:author="Phillip Klahs" w:date="2018-10-11T14:38:00Z">
        <w:r>
          <w:rPr>
            <w:noProof/>
          </w:rPr>
          <w:drawing>
            <wp:inline distT="0" distB="0" distL="0" distR="0" wp14:anchorId="21074413" wp14:editId="2ECB4D0B">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ins>
    </w:p>
    <w:p w14:paraId="60DCAC2D" w14:textId="77777777" w:rsidR="003318AC" w:rsidRDefault="003318AC" w:rsidP="003318AC">
      <w:pPr>
        <w:pStyle w:val="Caption"/>
        <w:rPr>
          <w:ins w:id="180" w:author="Phillip Klahs" w:date="2018-10-11T14:38:00Z"/>
        </w:rPr>
      </w:pPr>
      <w:ins w:id="181"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Key structures in a Poaceae pollen grain. In each of the following figures, dark orange highlights the structure being defined. a:</w:t>
        </w:r>
        <w:r>
          <w:t xml:space="preserve"> Annulus, b:</w:t>
        </w:r>
        <w:r w:rsidRPr="00D9034D">
          <w:t xml:space="preserve"> </w:t>
        </w:r>
        <w:r>
          <w:t xml:space="preserve">Tectum, c: </w:t>
        </w:r>
        <w:proofErr w:type="spellStart"/>
        <w:r>
          <w:t>Columellum</w:t>
        </w:r>
        <w:proofErr w:type="spellEnd"/>
        <w:r>
          <w:t xml:space="preserve">, d: Operculum. </w:t>
        </w:r>
        <w:proofErr w:type="spellStart"/>
        <w:r>
          <w:t>Sexine</w:t>
        </w:r>
        <w:proofErr w:type="spellEnd"/>
        <w:r>
          <w:t xml:space="preserve"> shown in yellow in all but b. Cross-section in a right, b, c, and d far right. Polar view in a left and d left and center. R</w:t>
        </w:r>
        <w:r w:rsidRPr="00D9034D">
          <w:t>edrawn from</w:t>
        </w:r>
        <w:r>
          <w:t xml:space="preserve"> </w:t>
        </w:r>
        <w:r w:rsidRPr="00D9034D">
          <w:rPr>
            <w:i w:val="0"/>
          </w:rPr>
          <w:fldChar w:fldCharType="begin" w:fldLock="1"/>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D9034D">
          <w:rPr>
            <w:i w:val="0"/>
          </w:rPr>
          <w:fldChar w:fldCharType="separate"/>
        </w:r>
        <w:r w:rsidRPr="00D9034D">
          <w:rPr>
            <w:noProof/>
          </w:rPr>
          <w:t>Punt et al. (2007)</w:t>
        </w:r>
        <w:r w:rsidRPr="00D9034D">
          <w:rPr>
            <w:i w:val="0"/>
          </w:rPr>
          <w:fldChar w:fldCharType="end"/>
        </w:r>
      </w:ins>
    </w:p>
    <w:p w14:paraId="0CC63070" w14:textId="77777777" w:rsidR="003318AC" w:rsidRDefault="003318AC" w:rsidP="003318AC">
      <w:pPr>
        <w:pStyle w:val="NoSpacing"/>
        <w:rPr>
          <w:ins w:id="182" w:author="Phillip Klahs" w:date="2018-10-11T14:38:00Z"/>
        </w:rPr>
      </w:pPr>
      <w:ins w:id="183" w:author="Phillip Klahs" w:date="2018-10-11T14:38:00Z">
        <w:r>
          <w:t>Intra-</w:t>
        </w:r>
        <w:proofErr w:type="spellStart"/>
        <w:r>
          <w:t>exinous</w:t>
        </w:r>
        <w:proofErr w:type="spellEnd"/>
        <w:r>
          <w:t xml:space="preserve"> channels are often noted in studies of grass pollen micromorphology (Fig 2)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Pr>
            <w:noProof/>
          </w:rPr>
          <w:t xml:space="preserve">c.f., </w:t>
        </w:r>
        <w:r w:rsidRPr="00E96583">
          <w:rPr>
            <w:noProof/>
          </w:rPr>
          <w:t>Liu et al., 2004)</w:t>
        </w:r>
        <w:r>
          <w:fldChar w:fldCharType="end"/>
        </w:r>
        <w:r>
          <w:t xml:space="preserve">. </w:t>
        </w:r>
      </w:ins>
    </w:p>
    <w:p w14:paraId="2A3CF65B" w14:textId="77777777" w:rsidR="003318AC" w:rsidRDefault="003318AC" w:rsidP="003318AC">
      <w:pPr>
        <w:pStyle w:val="NoSpacing"/>
        <w:rPr>
          <w:ins w:id="184" w:author="Phillip Klahs" w:date="2018-10-11T14:38:00Z"/>
        </w:rPr>
      </w:pPr>
      <w:ins w:id="185" w:author="Phillip Klahs" w:date="2018-10-11T14:38:00Z">
        <w:r>
          <w:rPr>
            <w:noProof/>
          </w:rPr>
          <w:lastRenderedPageBreak/>
          <w:drawing>
            <wp:inline distT="0" distB="0" distL="0" distR="0" wp14:anchorId="4857650E" wp14:editId="5BCC9D8E">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ins>
    </w:p>
    <w:p w14:paraId="7FC3C756" w14:textId="77777777" w:rsidR="003318AC" w:rsidRDefault="003318AC" w:rsidP="003318AC">
      <w:pPr>
        <w:pStyle w:val="Caption"/>
        <w:ind w:right="3510"/>
        <w:rPr>
          <w:ins w:id="186" w:author="Phillip Klahs" w:date="2018-10-11T14:38:00Z"/>
        </w:rPr>
      </w:pPr>
      <w:ins w:id="187"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ins>
    </w:p>
    <w:p w14:paraId="14C33CFC" w14:textId="77777777" w:rsidR="003318AC" w:rsidRDefault="003318AC" w:rsidP="003318AC">
      <w:pPr>
        <w:pStyle w:val="NoSpacing"/>
        <w:rPr>
          <w:ins w:id="188" w:author="Phillip Klahs" w:date="2018-10-11T14:38:00Z"/>
        </w:rPr>
      </w:pPr>
      <w:ins w:id="189" w:author="Phillip Klahs" w:date="2018-10-11T14:38:00Z">
        <w:r>
          <w:t>Intra-</w:t>
        </w:r>
        <w:proofErr w:type="spellStart"/>
        <w:r>
          <w:t>exinous</w:t>
        </w:r>
        <w:proofErr w:type="spellEnd"/>
        <w:r>
          <w:t xml:space="preserve"> channels are sometimes listed as a ubiquitous pollen characteristic in the Poaceae </w:t>
        </w:r>
        <w:r>
          <w:fldChar w:fldCharType="begin" w:fldLock="1"/>
        </w:r>
        <w: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fldChar w:fldCharType="separate"/>
        </w:r>
        <w:r w:rsidRPr="00457A65">
          <w:rPr>
            <w:noProof/>
          </w:rPr>
          <w:t>(Zavada, 1983; Linder and Ferguson, 1985)</w:t>
        </w:r>
        <w:r>
          <w:fldChar w:fldCharType="end"/>
        </w:r>
        <w:r>
          <w:t xml:space="preserve">, and while this appears likely, the claim demands explicit testing. We therefore propose to survey pollen </w:t>
        </w:r>
        <w:proofErr w:type="spellStart"/>
        <w:r>
          <w:t>exine</w:t>
        </w:r>
        <w:proofErr w:type="spellEnd"/>
        <w:r>
          <w:t xml:space="preserve"> structure across the twelve subfamilies of the Poaceae and compare it to the </w:t>
        </w:r>
        <w:proofErr w:type="spellStart"/>
        <w:r>
          <w:t>exines</w:t>
        </w:r>
        <w:proofErr w:type="spellEnd"/>
        <w:r>
          <w:t xml:space="preserve"> in pollen from their close relatives in the </w:t>
        </w:r>
        <w:proofErr w:type="spellStart"/>
        <w:r>
          <w:t>Graminid</w:t>
        </w:r>
        <w:proofErr w:type="spellEnd"/>
        <w:r>
          <w:t xml:space="preserve"> clad</w:t>
        </w:r>
        <w:r w:rsidRPr="00F214CC">
          <w:t>e:</w:t>
        </w:r>
        <w:r>
          <w:t xml:space="preserv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using TEM micrographs. Cyperaceae are excluded from this study, </w:t>
        </w:r>
        <w:r w:rsidRPr="00F214CC">
          <w:t>even though they also evolved peripheral pollen, as</w:t>
        </w:r>
        <w:r>
          <w:t xml:space="preserve"> the unique pollen structures in this group are not known or suspected to include intra-</w:t>
        </w:r>
        <w:proofErr w:type="spellStart"/>
        <w:r>
          <w:t>exinous</w:t>
        </w:r>
        <w:proofErr w:type="spellEnd"/>
        <w:r>
          <w:t xml:space="preserve"> channels (see </w:t>
        </w:r>
        <w:r>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fldChar w:fldCharType="separate"/>
        </w:r>
        <w:r w:rsidRPr="00CB054A">
          <w:rPr>
            <w:noProof/>
          </w:rPr>
          <w:t xml:space="preserve">Halbritter et al., </w:t>
        </w:r>
        <w:r>
          <w:rPr>
            <w:noProof/>
          </w:rPr>
          <w:t>(</w:t>
        </w:r>
        <w:r w:rsidRPr="00CB054A">
          <w:rPr>
            <w:noProof/>
          </w:rPr>
          <w:t>2010)</w:t>
        </w:r>
        <w:r>
          <w:fldChar w:fldCharType="end"/>
        </w:r>
        <w:r>
          <w:t>).</w:t>
        </w:r>
      </w:ins>
    </w:p>
    <w:p w14:paraId="7B978DE1" w14:textId="77777777" w:rsidR="003318AC" w:rsidRPr="00693162" w:rsidRDefault="003318AC" w:rsidP="003C4A87">
      <w:pPr>
        <w:autoSpaceDE w:val="0"/>
        <w:autoSpaceDN w:val="0"/>
        <w:adjustRightInd w:val="0"/>
        <w:rPr>
          <w:rFonts w:ascii="Times New Roman" w:hAnsi="Times New Roman" w:cs="Times New Roman"/>
          <w:sz w:val="23"/>
          <w:szCs w:val="23"/>
        </w:rPr>
      </w:pPr>
    </w:p>
    <w:p w14:paraId="1E357411" w14:textId="77777777" w:rsidR="00261EAB" w:rsidRPr="00693162" w:rsidRDefault="00261EAB" w:rsidP="00333552">
      <w:pPr>
        <w:pStyle w:val="NoSpacing"/>
        <w:rPr>
          <w:rFonts w:ascii="Times New Roman" w:hAnsi="Times New Roman" w:cs="Times New Roman"/>
          <w:sz w:val="23"/>
          <w:szCs w:val="23"/>
        </w:rPr>
      </w:pPr>
    </w:p>
    <w:p w14:paraId="03B27E7B" w14:textId="77777777"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77777777" w:rsidR="00261EAB" w:rsidRPr="00693162" w:rsidRDefault="00533A75"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Anemophily in grasses. </w:t>
      </w:r>
      <w:r w:rsidR="00261EAB" w:rsidRPr="00693162">
        <w:rPr>
          <w:rFonts w:ascii="Times New Roman" w:hAnsi="Times New Roman" w:cs="Times New Roman"/>
          <w:sz w:val="23"/>
          <w:szCs w:val="23"/>
        </w:rPr>
        <w:t xml:space="preserve">Grass spikelet structure,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reduced flowers, feathery stigmas, </w:t>
      </w:r>
      <w:proofErr w:type="gramStart"/>
      <w:r w:rsidR="00261EAB" w:rsidRPr="00693162">
        <w:rPr>
          <w:rFonts w:ascii="Times New Roman" w:hAnsi="Times New Roman" w:cs="Times New Roman"/>
          <w:sz w:val="23"/>
          <w:szCs w:val="23"/>
        </w:rPr>
        <w:t>versatile</w:t>
      </w:r>
      <w:proofErr w:type="gramEnd"/>
      <w:r w:rsidR="00261EAB" w:rsidRPr="00693162">
        <w:rPr>
          <w:rFonts w:ascii="Times New Roman" w:hAnsi="Times New Roman" w:cs="Times New Roman"/>
          <w:sz w:val="23"/>
          <w:szCs w:val="23"/>
        </w:rPr>
        <w:t xml:space="preserve"> anthers. Grass pollen development (peripheral pollen). Grass pollen (</w:t>
      </w:r>
      <w:proofErr w:type="spellStart"/>
      <w:r w:rsidR="00261EAB" w:rsidRPr="00693162">
        <w:rPr>
          <w:rFonts w:ascii="Times New Roman" w:hAnsi="Times New Roman" w:cs="Times New Roman"/>
          <w:sz w:val="23"/>
          <w:szCs w:val="23"/>
        </w:rPr>
        <w:t>uniporate</w:t>
      </w:r>
      <w:proofErr w:type="spellEnd"/>
      <w:r w:rsidR="00261EAB" w:rsidRPr="00693162">
        <w:rPr>
          <w:rFonts w:ascii="Times New Roman" w:hAnsi="Times New Roman" w:cs="Times New Roman"/>
          <w:sz w:val="23"/>
          <w:szCs w:val="23"/>
        </w:rPr>
        <w:t xml:space="preserve">, annulus, operculum, supposedly smooth walls, </w:t>
      </w:r>
      <w:proofErr w:type="spellStart"/>
      <w:proofErr w:type="gramStart"/>
      <w:r w:rsidR="00261EAB" w:rsidRPr="00693162">
        <w:rPr>
          <w:rFonts w:ascii="Times New Roman" w:hAnsi="Times New Roman" w:cs="Times New Roman"/>
          <w:sz w:val="23"/>
          <w:szCs w:val="23"/>
        </w:rPr>
        <w:t>microchannels</w:t>
      </w:r>
      <w:proofErr w:type="spellEnd"/>
      <w:proofErr w:type="gramEnd"/>
      <w:r w:rsidR="00261EAB" w:rsidRPr="00693162">
        <w:rPr>
          <w:rFonts w:ascii="Times New Roman" w:hAnsi="Times New Roman" w:cs="Times New Roman"/>
          <w:sz w:val="23"/>
          <w:szCs w:val="23"/>
        </w:rPr>
        <w:t xml:space="preserve"> as a potential </w:t>
      </w:r>
      <w:proofErr w:type="spellStart"/>
      <w:r w:rsidR="00261EAB" w:rsidRPr="00693162">
        <w:rPr>
          <w:rFonts w:ascii="Times New Roman" w:hAnsi="Times New Roman" w:cs="Times New Roman"/>
          <w:sz w:val="23"/>
          <w:szCs w:val="23"/>
        </w:rPr>
        <w:t>synapomorphy</w:t>
      </w:r>
      <w:proofErr w:type="spellEnd"/>
      <w:r w:rsidR="00261EAB" w:rsidRPr="00693162">
        <w:rPr>
          <w:rFonts w:ascii="Times New Roman" w:hAnsi="Times New Roman" w:cs="Times New Roman"/>
          <w:sz w:val="23"/>
          <w:szCs w:val="23"/>
        </w:rPr>
        <w:t>). Note similarities of Cyperaceae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spikelets, reduced flowers, independent evolution of peripheral pollen) but that these evolved independently.</w:t>
      </w:r>
      <w:r w:rsidR="00A12314" w:rsidRPr="00693162">
        <w:rPr>
          <w:rFonts w:ascii="Times New Roman" w:hAnsi="Times New Roman" w:cs="Times New Roman"/>
          <w:sz w:val="23"/>
          <w:szCs w:val="23"/>
        </w:rPr>
        <w:t xml:space="preserve"> [Does peripheral pollen occur in any other wind-pollinated angiosperms, or in any angiosperms?]</w:t>
      </w:r>
    </w:p>
    <w:p w14:paraId="59E0CE87" w14:textId="77777777" w:rsidR="006261A8" w:rsidRPr="00693162" w:rsidRDefault="006261A8" w:rsidP="00333552">
      <w:pPr>
        <w:pStyle w:val="NoSpacing"/>
        <w:rPr>
          <w:rFonts w:ascii="Times New Roman" w:hAnsi="Times New Roman" w:cs="Times New Roman"/>
          <w:sz w:val="23"/>
          <w:szCs w:val="23"/>
        </w:rPr>
      </w:pPr>
    </w:p>
    <w:p w14:paraId="205FE903" w14:textId="78497ECD" w:rsidR="006261A8" w:rsidRPr="00693162" w:rsidRDefault="006261A8"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r w:rsidR="00616C2D">
        <w:rPr>
          <w:rFonts w:ascii="Times New Roman" w:hAnsi="Times New Roman" w:cs="Times New Roman"/>
          <w:sz w:val="23"/>
          <w:szCs w:val="23"/>
        </w:rPr>
        <w:t xml:space="preserve"> We have included some of the </w:t>
      </w:r>
      <w:proofErr w:type="spellStart"/>
      <w:r w:rsidR="00616C2D">
        <w:rPr>
          <w:rFonts w:ascii="Times New Roman" w:hAnsi="Times New Roman" w:cs="Times New Roman"/>
          <w:sz w:val="23"/>
          <w:szCs w:val="23"/>
        </w:rPr>
        <w:t>ambophilous</w:t>
      </w:r>
      <w:proofErr w:type="spellEnd"/>
      <w:r w:rsidR="00616C2D">
        <w:rPr>
          <w:rFonts w:ascii="Times New Roman" w:hAnsi="Times New Roman" w:cs="Times New Roman"/>
          <w:sz w:val="23"/>
          <w:szCs w:val="23"/>
        </w:rPr>
        <w:t xml:space="preserve"> grasses to test if the CFD results fall outside the range of expected behavior.</w:t>
      </w:r>
    </w:p>
    <w:p w14:paraId="1A7AD502" w14:textId="77777777" w:rsidR="006261A8" w:rsidRPr="00693162" w:rsidRDefault="006261A8" w:rsidP="00333552">
      <w:pPr>
        <w:pStyle w:val="NoSpacing"/>
        <w:rPr>
          <w:rFonts w:ascii="Times New Roman" w:hAnsi="Times New Roman" w:cs="Times New Roman"/>
          <w:sz w:val="23"/>
          <w:szCs w:val="23"/>
        </w:rPr>
      </w:pPr>
    </w:p>
    <w:p w14:paraId="754A7B0D" w14:textId="77777777" w:rsidR="006261A8" w:rsidRPr="00693162" w:rsidRDefault="006261A8" w:rsidP="00333552">
      <w:pPr>
        <w:pStyle w:val="NoSpacing"/>
        <w:rPr>
          <w:rFonts w:ascii="Times New Roman" w:hAnsi="Times New Roman" w:cs="Times New Roman"/>
          <w:sz w:val="23"/>
          <w:szCs w:val="23"/>
        </w:rPr>
      </w:pPr>
    </w:p>
    <w:p w14:paraId="455F8CF2" w14:textId="77777777" w:rsidR="006261A8" w:rsidRPr="00693162" w:rsidRDefault="006261A8" w:rsidP="00333552">
      <w:pPr>
        <w:pStyle w:val="NoSpacing"/>
        <w:rPr>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examine the evolution of grass spikelets in the context of adaptation to wind pollination</w:t>
      </w:r>
    </w:p>
    <w:p w14:paraId="4CB23E7F" w14:textId="1F5B42A9"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ab/>
        <w:t xml:space="preserve">-to examine the evolution of traits associated with </w:t>
      </w:r>
      <w:r w:rsidR="00EB400C">
        <w:rPr>
          <w:rFonts w:ascii="Times New Roman" w:hAnsi="Times New Roman" w:cs="Times New Roman"/>
          <w:sz w:val="23"/>
          <w:szCs w:val="23"/>
        </w:rPr>
        <w:t xml:space="preserve">air movement and </w:t>
      </w:r>
      <w:r w:rsidR="004C0BE6">
        <w:rPr>
          <w:rFonts w:ascii="Times New Roman" w:hAnsi="Times New Roman" w:cs="Times New Roman"/>
          <w:sz w:val="23"/>
          <w:szCs w:val="23"/>
        </w:rPr>
        <w:t xml:space="preserve">pollen </w:t>
      </w:r>
      <w:r w:rsidR="00EB400C">
        <w:rPr>
          <w:rFonts w:ascii="Times New Roman" w:hAnsi="Times New Roman" w:cs="Times New Roman"/>
          <w:sz w:val="23"/>
          <w:szCs w:val="23"/>
        </w:rPr>
        <w:t>capture</w:t>
      </w:r>
      <w:r w:rsidRPr="00693162">
        <w:rPr>
          <w:rFonts w:ascii="Times New Roman" w:hAnsi="Times New Roman" w:cs="Times New Roman"/>
          <w:sz w:val="23"/>
          <w:szCs w:val="23"/>
        </w:rPr>
        <w:t xml:space="preserve">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2D4DE905"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0C894450"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wind speeds</w:t>
      </w:r>
    </w:p>
    <w:p w14:paraId="183133D6" w14:textId="19B27B48"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A range of wind speeds increases the chance </w:t>
      </w:r>
      <w:r w:rsidR="00EB400C">
        <w:rPr>
          <w:rFonts w:ascii="Times New Roman" w:hAnsi="Times New Roman" w:cs="Times New Roman"/>
          <w:sz w:val="23"/>
          <w:szCs w:val="23"/>
        </w:rPr>
        <w:t>of</w:t>
      </w:r>
      <w:r w:rsidR="00EB400C" w:rsidRPr="00693162">
        <w:rPr>
          <w:rFonts w:ascii="Times New Roman" w:hAnsi="Times New Roman" w:cs="Times New Roman"/>
          <w:sz w:val="23"/>
          <w:szCs w:val="23"/>
        </w:rPr>
        <w:t xml:space="preserve"> </w:t>
      </w:r>
      <w:r w:rsidRPr="00693162">
        <w:rPr>
          <w:rFonts w:ascii="Times New Roman" w:hAnsi="Times New Roman" w:cs="Times New Roman"/>
          <w:sz w:val="23"/>
          <w:szCs w:val="23"/>
        </w:rPr>
        <w:t>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Spikelets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might</w:t>
      </w:r>
      <w:proofErr w:type="gramEnd"/>
      <w:r w:rsidRPr="00693162">
        <w:rPr>
          <w:rFonts w:ascii="Times New Roman" w:hAnsi="Times New Roman" w:cs="Times New Roman"/>
          <w:sz w:val="23"/>
          <w:szCs w:val="23"/>
        </w:rPr>
        <w:t xml:space="preserve">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6756F94C"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0EA6B8BF"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[If we include this section, we have to be careful not to be redundant with the Broader Impacts. But this would give us a chance to highlight the novelty of the virtual wind tunnel.]</w:t>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33EE8B03" w14:textId="2888C4D4" w:rsidR="009D15A3" w:rsidRDefault="000D0EF4" w:rsidP="005A58ED">
      <w:r>
        <w:t>We</w:t>
      </w:r>
      <w:r w:rsidR="005A58ED">
        <w:t xml:space="preserve"> propose </w:t>
      </w:r>
      <w:r>
        <w:t xml:space="preserve">26 species (table #) </w:t>
      </w:r>
      <w:r w:rsidR="005A58ED">
        <w:t xml:space="preserve">for the </w:t>
      </w:r>
      <w:r w:rsidR="005336C4">
        <w:t xml:space="preserve">3D </w:t>
      </w:r>
      <w:r w:rsidR="005A58ED">
        <w:t>modeling component of this study</w:t>
      </w:r>
      <w:r>
        <w:t>, which</w:t>
      </w:r>
      <w:r w:rsidR="005A58ED">
        <w:t xml:space="preserve"> </w:t>
      </w:r>
      <w:r>
        <w:t xml:space="preserve">are </w:t>
      </w:r>
      <w:r w:rsidR="005A58ED">
        <w:t xml:space="preserve">chosen </w:t>
      </w:r>
      <w:r>
        <w:t xml:space="preserve">with consideration </w:t>
      </w:r>
      <w:r w:rsidR="005336C4">
        <w:t xml:space="preserve">of </w:t>
      </w:r>
      <w:r w:rsidR="005A58ED">
        <w:t xml:space="preserve">the availability of structurally uncompromised spikelet material, representation from open, margin, and forest habitats, and the strong presence of characters to be studied at the larger phylogenetic scale (see table #). </w:t>
      </w:r>
      <w:r w:rsidR="00E75068">
        <w:t>It is feasible to use taxa from</w:t>
      </w:r>
      <w:r w:rsidR="005A58ED">
        <w:t xml:space="preserve"> ten of the twelve subfamilies of Poaceae</w:t>
      </w:r>
      <w:r w:rsidR="00E75068">
        <w:t xml:space="preserve">; only </w:t>
      </w:r>
      <w:proofErr w:type="spellStart"/>
      <w:r w:rsidR="00E75068">
        <w:t>Pueloideae</w:t>
      </w:r>
      <w:proofErr w:type="spellEnd"/>
      <w:r w:rsidR="00E75068">
        <w:t xml:space="preserve"> and </w:t>
      </w:r>
      <w:proofErr w:type="spellStart"/>
      <w:r w:rsidR="00E75068">
        <w:t>Micrarioideae</w:t>
      </w:r>
      <w:proofErr w:type="spellEnd"/>
      <w:r w:rsidR="00E75068">
        <w:t xml:space="preserve"> </w:t>
      </w:r>
      <w:r>
        <w:t>are</w:t>
      </w:r>
      <w:r w:rsidR="005A58ED">
        <w:t xml:space="preserve"> avoided due to </w:t>
      </w:r>
      <w:r w:rsidR="005336C4">
        <w:t xml:space="preserve">flowering </w:t>
      </w:r>
      <w:r w:rsidR="005A58ED">
        <w:t xml:space="preserve">material being difficult to obtain. </w:t>
      </w:r>
      <w:proofErr w:type="spellStart"/>
      <w:r w:rsidR="009D15A3" w:rsidRPr="00CA7938">
        <w:rPr>
          <w:rFonts w:ascii="Cambria" w:eastAsia="Times New Roman" w:hAnsi="Cambria" w:cs="Times New Roman"/>
          <w:i/>
          <w:iCs/>
          <w:color w:val="000000"/>
        </w:rPr>
        <w:t>Anomochloa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marantoidea</w:t>
      </w:r>
      <w:proofErr w:type="spellEnd"/>
      <w:r w:rsidR="005A58ED">
        <w:t xml:space="preserve">, </w:t>
      </w:r>
      <w:proofErr w:type="spellStart"/>
      <w:r w:rsidR="009D15A3" w:rsidRPr="00CA7938">
        <w:rPr>
          <w:rFonts w:ascii="Cambria" w:eastAsia="Times New Roman" w:hAnsi="Cambria" w:cs="Times New Roman"/>
          <w:i/>
          <w:iCs/>
          <w:color w:val="000000"/>
        </w:rPr>
        <w:t>Streptocheata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and </w:t>
      </w:r>
      <w:proofErr w:type="spellStart"/>
      <w:r w:rsidR="009D15A3" w:rsidRPr="00CA7938">
        <w:rPr>
          <w:rFonts w:ascii="Cambria" w:eastAsia="Times New Roman" w:hAnsi="Cambria" w:cs="Times New Roman"/>
          <w:i/>
          <w:iCs/>
          <w:color w:val="000000"/>
        </w:rPr>
        <w:t>Pharus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latifolius</w:t>
      </w:r>
      <w:proofErr w:type="spellEnd"/>
      <w:r w:rsidR="005A58ED">
        <w:t xml:space="preserve"> </w:t>
      </w:r>
      <w:r w:rsidR="006625F2">
        <w:t xml:space="preserve">are </w:t>
      </w:r>
      <w:r w:rsidR="005A58ED">
        <w:t xml:space="preserve">chosen because they represent the earliest diverging lineages of </w:t>
      </w:r>
      <w:r w:rsidR="005A58ED">
        <w:lastRenderedPageBreak/>
        <w:t>Poaceae and fresh, flowering material can be obtained from specimens growing in the Pohl Conservatory at Iowa State University.</w:t>
      </w:r>
      <w:r w:rsidR="00E75068">
        <w:t xml:space="preserve"> </w:t>
      </w:r>
      <w:proofErr w:type="spellStart"/>
      <w:r w:rsidR="005A58ED">
        <w:t>Anomochloa</w:t>
      </w:r>
      <w:proofErr w:type="spellEnd"/>
      <w:r w:rsidR="005A58ED">
        <w:t xml:space="preserve"> and </w:t>
      </w:r>
      <w:proofErr w:type="spellStart"/>
      <w:r w:rsidR="005A58ED">
        <w:t>Streptocheata</w:t>
      </w:r>
      <w:proofErr w:type="spellEnd"/>
      <w:r w:rsidR="005A58ED">
        <w:t xml:space="preserve"> are both in the subfamily </w:t>
      </w:r>
      <w:proofErr w:type="spellStart"/>
      <w:r w:rsidR="005A58ED">
        <w:t>Anomochlooideae</w:t>
      </w:r>
      <w:proofErr w:type="spellEnd"/>
      <w:r w:rsidR="005A58ED">
        <w:t xml:space="preserve"> and are forest grasses. </w:t>
      </w:r>
      <w:proofErr w:type="spellStart"/>
      <w:r w:rsidR="005A58ED">
        <w:t>Pharus</w:t>
      </w:r>
      <w:proofErr w:type="spellEnd"/>
      <w:r w:rsidR="005A58ED">
        <w:t xml:space="preserve"> is in the subfamily </w:t>
      </w:r>
      <w:proofErr w:type="spellStart"/>
      <w:r w:rsidR="005A58ED">
        <w:t>Pharoideae</w:t>
      </w:r>
      <w:proofErr w:type="spellEnd"/>
      <w:r w:rsidR="005A58ED">
        <w:t xml:space="preserve"> and is considered to live in margins.</w:t>
      </w:r>
      <w:r w:rsidR="00E75068">
        <w:t xml:space="preserve"> </w:t>
      </w:r>
      <w:r w:rsidR="005A58ED">
        <w:t xml:space="preserve">The </w:t>
      </w:r>
      <w:proofErr w:type="spellStart"/>
      <w:r w:rsidR="005A58ED">
        <w:t>Panicoideae</w:t>
      </w:r>
      <w:proofErr w:type="spellEnd"/>
      <w:r w:rsidR="005A58ED">
        <w:t xml:space="preserve"> and </w:t>
      </w:r>
      <w:proofErr w:type="spellStart"/>
      <w:r w:rsidR="005A58ED">
        <w:t>Pooideae</w:t>
      </w:r>
      <w:proofErr w:type="spellEnd"/>
      <w:r w:rsidR="005A58ED">
        <w:t xml:space="preserve"> subfamilies contain locally available, con generic taxa with one species living in open habitat </w:t>
      </w:r>
      <w:r w:rsidR="009D15A3">
        <w:t>(</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oligosanthes</w:t>
      </w:r>
      <w:proofErr w:type="spellEnd"/>
      <w:r w:rsidR="009D15A3">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virginicus</w:t>
      </w:r>
      <w:proofErr w:type="spellEnd"/>
      <w:r w:rsidR="009D15A3">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paradoxa</w:t>
      </w:r>
      <w:proofErr w:type="spellEnd"/>
      <w:r w:rsidR="009D15A3">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pratensis</w:t>
      </w:r>
      <w:proofErr w:type="spellEnd"/>
      <w:r w:rsidR="009D15A3">
        <w:t xml:space="preserve">) </w:t>
      </w:r>
      <w:r w:rsidR="005A58ED">
        <w:t xml:space="preserve">and </w:t>
      </w:r>
      <w:r>
        <w:t>an</w:t>
      </w:r>
      <w:r w:rsidR="005A58ED">
        <w:t xml:space="preserve">other </w:t>
      </w:r>
      <w:r>
        <w:t xml:space="preserve">species </w:t>
      </w:r>
      <w:r w:rsidR="005A58ED">
        <w:t>in forests (</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hystrix</w:t>
      </w:r>
      <w:proofErr w:type="spellEnd"/>
      <w:r w:rsidR="005A58ED">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subverticillata</w:t>
      </w:r>
      <w:proofErr w:type="spellEnd"/>
      <w:r w:rsidR="005A58ED">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sylvestris</w:t>
      </w:r>
      <w:proofErr w:type="spellEnd"/>
      <w:r w:rsidR="005A58ED">
        <w:t xml:space="preserve">). These taxa form the core of our sampling strategy to contrast spikelets from open vs closed habitats. The additional species </w:t>
      </w:r>
      <w:proofErr w:type="spellStart"/>
      <w:r w:rsidR="009D15A3" w:rsidRPr="00CA7938">
        <w:rPr>
          <w:rFonts w:ascii="Cambria" w:eastAsia="Times New Roman" w:hAnsi="Cambria" w:cs="Times New Roman"/>
          <w:i/>
          <w:iCs/>
          <w:color w:val="000000"/>
        </w:rPr>
        <w:t>Brachyeletrum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erectum</w:t>
      </w:r>
      <w:proofErr w:type="spellEnd"/>
      <w:r w:rsidR="005A58ED">
        <w:t xml:space="preserve">, </w:t>
      </w:r>
      <w:proofErr w:type="spellStart"/>
      <w:r w:rsidR="009D15A3" w:rsidRPr="00CA7938">
        <w:rPr>
          <w:rFonts w:ascii="Cambria" w:eastAsia="Times New Roman" w:hAnsi="Cambria" w:cs="Times New Roman"/>
          <w:i/>
          <w:iCs/>
          <w:color w:val="000000"/>
        </w:rPr>
        <w:t>Chasmanthium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w:t>
      </w:r>
      <w:r w:rsidR="005A58ED" w:rsidRPr="00D23BF8">
        <w:t xml:space="preserve"> </w:t>
      </w:r>
      <w:r w:rsidR="005A58ED">
        <w:t xml:space="preserve">and </w:t>
      </w:r>
      <w:proofErr w:type="spellStart"/>
      <w:r w:rsidR="009D15A3" w:rsidRPr="00CA7938">
        <w:rPr>
          <w:rFonts w:ascii="Cambria" w:eastAsia="Times New Roman" w:hAnsi="Cambria" w:cs="Times New Roman"/>
          <w:i/>
          <w:iCs/>
          <w:color w:val="000000"/>
        </w:rPr>
        <w:t>Diarrhena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obovata</w:t>
      </w:r>
      <w:proofErr w:type="spellEnd"/>
      <w:r w:rsidR="005A58ED">
        <w:t xml:space="preserve"> </w:t>
      </w:r>
      <w:r w:rsidR="006625F2">
        <w:t xml:space="preserve">are </w:t>
      </w:r>
      <w:r w:rsidR="005A58ED">
        <w:t>added to represent grasses growing in forest margins</w:t>
      </w:r>
      <w:r w:rsidR="009D15A3">
        <w:t xml:space="preserve">, and </w:t>
      </w:r>
      <w:proofErr w:type="spellStart"/>
      <w:r w:rsidR="009D15A3" w:rsidRPr="00CA7938">
        <w:rPr>
          <w:rFonts w:ascii="Cambria" w:eastAsia="Times New Roman" w:hAnsi="Cambria" w:cs="Times New Roman"/>
          <w:i/>
          <w:iCs/>
          <w:color w:val="000000"/>
        </w:rPr>
        <w:t>Centotheca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lappacea</w:t>
      </w:r>
      <w:proofErr w:type="spellEnd"/>
      <w:r w:rsidR="009D15A3">
        <w:t xml:space="preserve"> and </w:t>
      </w:r>
      <w:proofErr w:type="spellStart"/>
      <w:r w:rsidR="009D15A3" w:rsidRPr="00CA7938">
        <w:rPr>
          <w:rFonts w:ascii="Cambria" w:eastAsia="Times New Roman" w:hAnsi="Cambria" w:cs="Times New Roman"/>
          <w:i/>
          <w:iCs/>
          <w:color w:val="000000"/>
        </w:rPr>
        <w:t>Zeugites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pittieri</w:t>
      </w:r>
      <w:proofErr w:type="spellEnd"/>
      <w:r w:rsidR="009D15A3">
        <w:t xml:space="preserve"> will represent additional forest grasses.</w:t>
      </w:r>
      <w:r w:rsidR="006625F2">
        <w:t xml:space="preserve"> The spikelets of</w:t>
      </w:r>
      <w:r w:rsidR="009D15A3">
        <w:t xml:space="preserve"> </w:t>
      </w:r>
      <w:r w:rsidR="009D15A3" w:rsidRPr="00CA7938">
        <w:rPr>
          <w:rFonts w:ascii="Cambria" w:eastAsia="Times New Roman" w:hAnsi="Cambria" w:cs="Times New Roman"/>
          <w:i/>
          <w:iCs/>
          <w:color w:val="000000"/>
        </w:rPr>
        <w:t>Panicum virgatum</w:t>
      </w:r>
      <w:r w:rsidR="00F731C6">
        <w:rPr>
          <w:rFonts w:ascii="Cambria" w:eastAsia="Times New Roman" w:hAnsi="Cambria" w:cs="Times New Roman"/>
          <w:i/>
          <w:iCs/>
          <w:color w:val="000000"/>
        </w:rPr>
        <w:t xml:space="preserve"> </w:t>
      </w:r>
      <w:r w:rsidR="006625F2">
        <w:t xml:space="preserve">exemplify </w:t>
      </w:r>
      <w:r w:rsidR="005A58ED">
        <w:t xml:space="preserve">an important variation </w:t>
      </w:r>
      <w:r w:rsidR="006625F2">
        <w:t>in</w:t>
      </w:r>
      <w:r w:rsidR="005A58ED">
        <w:t xml:space="preserve"> design where sterile lemmas accompany </w:t>
      </w:r>
      <w:r w:rsidR="006625F2">
        <w:t xml:space="preserve">a </w:t>
      </w:r>
      <w:r w:rsidR="005A58ED">
        <w:t xml:space="preserve">single fertile floret. The spikelets of </w:t>
      </w:r>
      <w:proofErr w:type="spellStart"/>
      <w:r w:rsidR="009D15A3" w:rsidRPr="00CA7938">
        <w:rPr>
          <w:rFonts w:ascii="Cambria" w:eastAsia="Times New Roman" w:hAnsi="Cambria" w:cs="Times New Roman"/>
          <w:i/>
          <w:iCs/>
          <w:color w:val="000000"/>
        </w:rPr>
        <w:t>Echinochloa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crusgalli</w:t>
      </w:r>
      <w:proofErr w:type="spellEnd"/>
      <w:r w:rsidR="005A58ED">
        <w:t xml:space="preserve"> share this design, but </w:t>
      </w:r>
      <w:r w:rsidR="009D15A3">
        <w:t>have a</w:t>
      </w:r>
      <w:r w:rsidR="005A58ED">
        <w:t xml:space="preserve"> significant amount of ornamentation (awns and epidermal hairs) that will allow an interesting contrast among the open habitat </w:t>
      </w:r>
      <w:proofErr w:type="spellStart"/>
      <w:r w:rsidR="005A58ED">
        <w:t>Panicoideae</w:t>
      </w:r>
      <w:proofErr w:type="spellEnd"/>
      <w:r w:rsidR="005A58ED">
        <w:t xml:space="preserve">. </w:t>
      </w:r>
      <w:r w:rsidR="00CD790C">
        <w:t xml:space="preserve">We propose sampling a species of </w:t>
      </w:r>
      <w:proofErr w:type="spellStart"/>
      <w:r w:rsidR="00CD790C">
        <w:t>Leersia</w:t>
      </w:r>
      <w:proofErr w:type="spellEnd"/>
      <w:r w:rsidR="00CD790C">
        <w:t xml:space="preserve"> and </w:t>
      </w:r>
      <w:proofErr w:type="spellStart"/>
      <w:r w:rsidR="00CD790C">
        <w:t>Ehrharta</w:t>
      </w:r>
      <w:proofErr w:type="spellEnd"/>
      <w:r w:rsidR="00CD790C">
        <w:t xml:space="preserve"> from within the </w:t>
      </w:r>
      <w:proofErr w:type="spellStart"/>
      <w:r w:rsidR="00CD790C">
        <w:t>Oryzoideae</w:t>
      </w:r>
      <w:proofErr w:type="spellEnd"/>
      <w:r w:rsidR="00CD790C">
        <w:t xml:space="preserve">. The </w:t>
      </w:r>
      <w:r w:rsidR="006625F2">
        <w:t>spikelets of</w:t>
      </w:r>
      <w:r w:rsidR="005A58ED">
        <w:t xml:space="preserve"> </w:t>
      </w:r>
      <w:proofErr w:type="spellStart"/>
      <w:r w:rsidR="009D15A3" w:rsidRPr="00CA7938">
        <w:rPr>
          <w:rFonts w:ascii="Cambria" w:eastAsia="Times New Roman" w:hAnsi="Cambria" w:cs="Times New Roman"/>
          <w:i/>
          <w:iCs/>
          <w:color w:val="000000"/>
        </w:rPr>
        <w:t>Leersia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virginica</w:t>
      </w:r>
      <w:proofErr w:type="spellEnd"/>
      <w:r w:rsidR="005A58ED">
        <w:t xml:space="preserve"> </w:t>
      </w:r>
      <w:r w:rsidR="006625F2">
        <w:t>are</w:t>
      </w:r>
      <w:r w:rsidR="005A58ED">
        <w:t xml:space="preserve"> </w:t>
      </w:r>
      <w:r w:rsidR="006625F2">
        <w:t xml:space="preserve">an excellent example of lateral </w:t>
      </w:r>
      <w:r w:rsidR="005A58ED">
        <w:t>compression</w:t>
      </w:r>
      <w:r w:rsidR="009D15A3">
        <w:t xml:space="preserve"> and </w:t>
      </w:r>
      <w:proofErr w:type="spellStart"/>
      <w:r w:rsidR="009D15A3" w:rsidRPr="00CA7938">
        <w:rPr>
          <w:rFonts w:ascii="Cambria" w:eastAsia="Times New Roman" w:hAnsi="Cambria" w:cs="Times New Roman"/>
          <w:i/>
          <w:iCs/>
          <w:color w:val="000000"/>
        </w:rPr>
        <w:t>Ehrharta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erecta</w:t>
      </w:r>
      <w:proofErr w:type="spellEnd"/>
      <w:r w:rsidR="009D15A3" w:rsidDel="009D15A3">
        <w:t xml:space="preserve"> </w:t>
      </w:r>
      <w:r w:rsidR="005A58ED">
        <w:t xml:space="preserve">grows aggressively in our greenhouse </w:t>
      </w:r>
      <w:r w:rsidR="009D15A3">
        <w:t xml:space="preserve">and </w:t>
      </w:r>
      <w:r w:rsidR="005A58ED">
        <w:t>can easily provide fresh material at anthesis.</w:t>
      </w:r>
      <w:r w:rsidR="00C42C23">
        <w:t xml:space="preserve"> </w:t>
      </w:r>
      <w:proofErr w:type="spellStart"/>
      <w:r w:rsidR="009D15A3" w:rsidRPr="00CA7938">
        <w:rPr>
          <w:rFonts w:ascii="Cambria" w:eastAsia="Times New Roman" w:hAnsi="Cambria" w:cs="Times New Roman"/>
          <w:i/>
          <w:iCs/>
          <w:color w:val="000000"/>
        </w:rPr>
        <w:t>Phragmites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australis</w:t>
      </w:r>
      <w:proofErr w:type="spellEnd"/>
      <w:r w:rsidR="005A58ED">
        <w:t xml:space="preserve"> </w:t>
      </w:r>
      <w:r w:rsidR="00CD790C">
        <w:t>(</w:t>
      </w:r>
      <w:proofErr w:type="spellStart"/>
      <w:r w:rsidR="005A58ED">
        <w:t>Arundinoideae</w:t>
      </w:r>
      <w:proofErr w:type="spellEnd"/>
      <w:r w:rsidR="00CD790C">
        <w:t>)</w:t>
      </w:r>
      <w:r w:rsidR="00C42C23">
        <w:t xml:space="preserve"> is readily available and</w:t>
      </w:r>
      <w:r w:rsidR="005A58ED">
        <w:t xml:space="preserve"> </w:t>
      </w:r>
      <w:r w:rsidR="00C42C23">
        <w:t>i</w:t>
      </w:r>
      <w:r w:rsidR="005A58ED">
        <w:t>nformation gained about its reproductive behavior could be valuable because of its near global distribution and invasive tendencies.</w:t>
      </w:r>
      <w:r w:rsidR="00E75068">
        <w:t xml:space="preserve"> </w:t>
      </w:r>
      <w:r w:rsidR="005A58ED">
        <w:t xml:space="preserve">Two species of </w:t>
      </w:r>
      <w:proofErr w:type="spellStart"/>
      <w:r w:rsidR="005A58ED">
        <w:t>Bouteloua</w:t>
      </w:r>
      <w:proofErr w:type="spellEnd"/>
      <w:r w:rsidR="005A58ED">
        <w:t xml:space="preserve"> (</w:t>
      </w:r>
      <w:proofErr w:type="spellStart"/>
      <w:r w:rsidR="005A58ED">
        <w:t>Chloridoideae</w:t>
      </w:r>
      <w:proofErr w:type="spellEnd"/>
      <w:r w:rsidR="005A58ED">
        <w:t xml:space="preserve">) will be modeled </w:t>
      </w:r>
      <w:r w:rsidR="009D15A3">
        <w:t xml:space="preserve">with the bonus opportunity of comparing the influence of </w:t>
      </w:r>
      <w:r w:rsidR="005A58ED">
        <w:t xml:space="preserve">spikelet packing.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sidRPr="00CA7938">
        <w:rPr>
          <w:rFonts w:ascii="Cambria" w:eastAsia="Times New Roman" w:hAnsi="Cambria" w:cs="Times New Roman"/>
          <w:i/>
          <w:iCs/>
          <w:color w:val="000000"/>
        </w:rPr>
        <w:t>curtipendula</w:t>
      </w:r>
      <w:proofErr w:type="spellEnd"/>
      <w:r w:rsidR="005A58ED">
        <w:t xml:space="preserve"> has pendulant, solitary spikelets while the synflorescence of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Pr>
          <w:rFonts w:ascii="Cambria" w:eastAsia="Times New Roman" w:hAnsi="Cambria" w:cs="Times New Roman"/>
          <w:i/>
          <w:iCs/>
          <w:color w:val="000000"/>
        </w:rPr>
        <w:t>gracilis</w:t>
      </w:r>
      <w:proofErr w:type="spellEnd"/>
      <w:r w:rsidR="005A58ED">
        <w:t xml:space="preserve"> contains multiple closely spaced spikelets.</w:t>
      </w:r>
      <w:r w:rsidR="00E75068">
        <w:t xml:space="preserve"> </w:t>
      </w:r>
      <w:proofErr w:type="spellStart"/>
      <w:r w:rsidR="009D15A3" w:rsidRPr="00CA7938">
        <w:rPr>
          <w:rFonts w:ascii="Cambria" w:eastAsia="Times New Roman" w:hAnsi="Cambria" w:cs="Times New Roman"/>
          <w:i/>
          <w:iCs/>
          <w:color w:val="000000"/>
        </w:rPr>
        <w:t>Aristida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purpurea</w:t>
      </w:r>
      <w:proofErr w:type="spellEnd"/>
      <w:r w:rsidR="005A58ED">
        <w:t xml:space="preserve"> (</w:t>
      </w:r>
      <w:proofErr w:type="spellStart"/>
      <w:r w:rsidR="005A58ED">
        <w:t>Aristidoideae</w:t>
      </w:r>
      <w:proofErr w:type="spellEnd"/>
      <w:r w:rsidR="005A58ED">
        <w:t xml:space="preserve">) and </w:t>
      </w:r>
      <w:proofErr w:type="spellStart"/>
      <w:r w:rsidR="009D15A3" w:rsidRPr="00CA7938">
        <w:rPr>
          <w:rFonts w:ascii="Cambria" w:eastAsia="Times New Roman" w:hAnsi="Cambria" w:cs="Times New Roman"/>
          <w:i/>
          <w:iCs/>
          <w:color w:val="000000"/>
        </w:rPr>
        <w:t>Danthonia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w:t>
      </w:r>
      <w:proofErr w:type="spellStart"/>
      <w:r w:rsidR="005A58ED">
        <w:t>Danthonioideae</w:t>
      </w:r>
      <w:proofErr w:type="spellEnd"/>
      <w:r w:rsidR="005A58ED">
        <w:t xml:space="preserve">) are both accessible and have </w:t>
      </w:r>
      <w:r w:rsidR="007E3D3B">
        <w:t>characteristically</w:t>
      </w:r>
      <w:r w:rsidR="009D15A3">
        <w:t xml:space="preserve"> large</w:t>
      </w:r>
      <w:r w:rsidR="005A58ED">
        <w:t xml:space="preserve"> awns.</w:t>
      </w:r>
      <w:r w:rsidR="00E75068">
        <w:t xml:space="preserve"> </w:t>
      </w:r>
      <w:proofErr w:type="spellStart"/>
      <w:r w:rsidR="009D15A3" w:rsidRPr="00CA7938">
        <w:rPr>
          <w:rFonts w:ascii="Cambria" w:eastAsia="Times New Roman" w:hAnsi="Cambria" w:cs="Times New Roman"/>
          <w:i/>
          <w:iCs/>
          <w:color w:val="000000"/>
        </w:rPr>
        <w:t>Raddia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brasilliensis</w:t>
      </w:r>
      <w:proofErr w:type="spellEnd"/>
      <w:r w:rsidR="005A58ED">
        <w:t xml:space="preserve"> and </w:t>
      </w:r>
      <w:proofErr w:type="spellStart"/>
      <w:r w:rsidR="009D15A3" w:rsidRPr="00CA7938">
        <w:rPr>
          <w:rFonts w:ascii="Cambria" w:eastAsia="Times New Roman" w:hAnsi="Cambria" w:cs="Times New Roman"/>
          <w:i/>
          <w:iCs/>
          <w:color w:val="000000"/>
        </w:rPr>
        <w:t>Lithachne</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pauciflora</w:t>
      </w:r>
      <w:proofErr w:type="spellEnd"/>
      <w:r w:rsidR="005A58ED">
        <w:t xml:space="preserve"> were chosen from the </w:t>
      </w:r>
      <w:proofErr w:type="spellStart"/>
      <w:r w:rsidR="005A58ED">
        <w:t>Bambusoideae</w:t>
      </w:r>
      <w:proofErr w:type="spellEnd"/>
      <w:r w:rsidR="005A58ED">
        <w:t xml:space="preserve"> because they are growing in the Pohl Conservatory at Iowa State University and flower regularly.</w:t>
      </w:r>
      <w:r w:rsidR="00E75068">
        <w:t xml:space="preserve"> </w:t>
      </w:r>
      <w:r w:rsidR="009D15A3">
        <w:t>Fresh material can be obtained from specimens growing in Iowa State Greenhouses or from local populations for all 26 grasses chosen for the modeling portion</w:t>
      </w:r>
      <w:r>
        <w:t xml:space="preserve"> of</w:t>
      </w:r>
      <w:r w:rsidR="009D15A3">
        <w:t xml:space="preserve"> this study.</w:t>
      </w:r>
    </w:p>
    <w:p w14:paraId="488B5AB1" w14:textId="77777777" w:rsidR="005A58ED" w:rsidRPr="00693162" w:rsidRDefault="005A58ED" w:rsidP="00333552">
      <w:pPr>
        <w:pStyle w:val="NoSpacing"/>
        <w:rPr>
          <w:rFonts w:ascii="Times New Roman" w:hAnsi="Times New Roman" w:cs="Times New Roman"/>
          <w:sz w:val="23"/>
          <w:szCs w:val="23"/>
        </w:rPr>
      </w:pPr>
    </w:p>
    <w:p w14:paraId="1773919D" w14:textId="77777777" w:rsidR="00405B5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5217CA27" w14:textId="7214D579" w:rsidR="007E3D3B" w:rsidRPr="00693162" w:rsidRDefault="000554A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When the grasses on our sampling list reach the point of anthesis </w:t>
      </w:r>
      <w:r w:rsidR="005258CF">
        <w:rPr>
          <w:rFonts w:ascii="Times New Roman" w:hAnsi="Times New Roman" w:cs="Times New Roman"/>
          <w:sz w:val="23"/>
          <w:szCs w:val="23"/>
        </w:rPr>
        <w:t>we will collect material</w:t>
      </w:r>
      <w:r>
        <w:rPr>
          <w:rFonts w:ascii="Times New Roman" w:hAnsi="Times New Roman" w:cs="Times New Roman"/>
          <w:sz w:val="23"/>
          <w:szCs w:val="23"/>
        </w:rPr>
        <w:t xml:space="preserve"> for vouchers and reference photographs. A set of s</w:t>
      </w:r>
      <w:r w:rsidR="007E3D3B">
        <w:rPr>
          <w:rFonts w:ascii="Times New Roman" w:hAnsi="Times New Roman" w:cs="Times New Roman"/>
          <w:sz w:val="23"/>
          <w:szCs w:val="23"/>
        </w:rPr>
        <w:t xml:space="preserve">pikelets will be removed </w:t>
      </w:r>
      <w:r>
        <w:rPr>
          <w:rFonts w:ascii="Times New Roman" w:hAnsi="Times New Roman" w:cs="Times New Roman"/>
          <w:sz w:val="23"/>
          <w:szCs w:val="23"/>
        </w:rPr>
        <w:t xml:space="preserve">and fixed in scintillation </w:t>
      </w:r>
      <w:proofErr w:type="spellStart"/>
      <w:r>
        <w:rPr>
          <w:rFonts w:ascii="Times New Roman" w:hAnsi="Times New Roman" w:cs="Times New Roman"/>
          <w:sz w:val="23"/>
          <w:szCs w:val="23"/>
        </w:rPr>
        <w:t>viles</w:t>
      </w:r>
      <w:proofErr w:type="spellEnd"/>
      <w:r>
        <w:rPr>
          <w:rFonts w:ascii="Times New Roman" w:hAnsi="Times New Roman" w:cs="Times New Roman"/>
          <w:sz w:val="23"/>
          <w:szCs w:val="23"/>
        </w:rPr>
        <w:t xml:space="preserve"> of </w:t>
      </w:r>
      <w:proofErr w:type="spellStart"/>
      <w:r>
        <w:rPr>
          <w:rFonts w:ascii="Times New Roman" w:hAnsi="Times New Roman" w:cs="Times New Roman"/>
          <w:sz w:val="23"/>
          <w:szCs w:val="23"/>
        </w:rPr>
        <w:t>gFAA</w:t>
      </w:r>
      <w:proofErr w:type="spellEnd"/>
      <w:r>
        <w:rPr>
          <w:rFonts w:ascii="Times New Roman" w:hAnsi="Times New Roman" w:cs="Times New Roman"/>
          <w:sz w:val="23"/>
          <w:szCs w:val="23"/>
        </w:rPr>
        <w:t xml:space="preserve"> while other spikelets are dried to provide material for the</w:t>
      </w:r>
      <w:r w:rsidR="00D00925">
        <w:rPr>
          <w:rFonts w:ascii="Times New Roman" w:hAnsi="Times New Roman" w:cs="Times New Roman"/>
          <w:sz w:val="23"/>
          <w:szCs w:val="23"/>
        </w:rPr>
        <w:t xml:space="preserve"> light</w:t>
      </w:r>
      <w:r>
        <w:rPr>
          <w:rFonts w:ascii="Times New Roman" w:hAnsi="Times New Roman" w:cs="Times New Roman"/>
          <w:sz w:val="23"/>
          <w:szCs w:val="23"/>
        </w:rPr>
        <w:t xml:space="preserve"> microscopy analysis of pollen. Fixed material will be grouped, dissected, and embedded into paraffin wax as described in the recent method paper (Klahs, Gallaher, and Clark 2018). Following the described procedure we will section spikelets</w:t>
      </w:r>
      <w:r w:rsidR="00693E36">
        <w:rPr>
          <w:rFonts w:ascii="Times New Roman" w:hAnsi="Times New Roman" w:cs="Times New Roman"/>
          <w:sz w:val="23"/>
          <w:szCs w:val="23"/>
        </w:rPr>
        <w:t xml:space="preserve"> and</w:t>
      </w:r>
      <w:r>
        <w:rPr>
          <w:rFonts w:ascii="Times New Roman" w:hAnsi="Times New Roman" w:cs="Times New Roman"/>
          <w:sz w:val="23"/>
          <w:szCs w:val="23"/>
        </w:rPr>
        <w:t xml:space="preserve"> portions of spikelets to produce serial sections mounted on </w:t>
      </w:r>
      <w:r w:rsidR="00D01D41">
        <w:rPr>
          <w:rFonts w:ascii="Times New Roman" w:hAnsi="Times New Roman" w:cs="Times New Roman"/>
          <w:sz w:val="23"/>
          <w:szCs w:val="23"/>
        </w:rPr>
        <w:t xml:space="preserve">slides. Images of these sections are used to create 3D computer </w:t>
      </w:r>
      <w:r w:rsidR="00951AEF">
        <w:rPr>
          <w:rFonts w:ascii="Times New Roman" w:hAnsi="Times New Roman" w:cs="Times New Roman"/>
          <w:sz w:val="23"/>
          <w:szCs w:val="23"/>
        </w:rPr>
        <w:t xml:space="preserve">aided </w:t>
      </w:r>
      <w:r w:rsidR="00D01D41">
        <w:rPr>
          <w:rFonts w:ascii="Times New Roman" w:hAnsi="Times New Roman" w:cs="Times New Roman"/>
          <w:sz w:val="23"/>
          <w:szCs w:val="23"/>
        </w:rPr>
        <w:t xml:space="preserve">design (CAD) models </w:t>
      </w:r>
      <w:r w:rsidR="00693E36">
        <w:rPr>
          <w:rFonts w:ascii="Times New Roman" w:hAnsi="Times New Roman" w:cs="Times New Roman"/>
          <w:sz w:val="23"/>
          <w:szCs w:val="23"/>
        </w:rPr>
        <w:t>using</w:t>
      </w:r>
      <w:r w:rsidR="00D01D41">
        <w:rPr>
          <w:rFonts w:ascii="Times New Roman" w:hAnsi="Times New Roman" w:cs="Times New Roman"/>
          <w:sz w:val="23"/>
          <w:szCs w:val="23"/>
        </w:rPr>
        <w:t xml:space="preserve"> Cinema 4D</w:t>
      </w:r>
      <w:r w:rsidR="00693E36">
        <w:rPr>
          <w:rFonts w:ascii="Times New Roman" w:hAnsi="Times New Roman" w:cs="Times New Roman"/>
          <w:sz w:val="23"/>
          <w:szCs w:val="23"/>
        </w:rPr>
        <w:t xml:space="preserve"> software</w:t>
      </w:r>
      <w:r w:rsidR="00D01D41">
        <w:rPr>
          <w:rFonts w:ascii="Times New Roman" w:hAnsi="Times New Roman" w:cs="Times New Roman"/>
          <w:sz w:val="23"/>
          <w:szCs w:val="23"/>
        </w:rPr>
        <w:t>.</w:t>
      </w:r>
      <w:r w:rsidR="005258CF">
        <w:rPr>
          <w:rFonts w:ascii="Times New Roman" w:hAnsi="Times New Roman" w:cs="Times New Roman"/>
          <w:sz w:val="23"/>
          <w:szCs w:val="23"/>
        </w:rPr>
        <w:t xml:space="preserve"> The models consist of individual wireframe meshes for each spikelet bract. The meshes are sculpted using both the reference photographs of spikelets and the images of serial sections</w:t>
      </w:r>
      <w:r w:rsidR="00C42C23">
        <w:rPr>
          <w:rFonts w:ascii="Times New Roman" w:hAnsi="Times New Roman" w:cs="Times New Roman"/>
          <w:sz w:val="23"/>
          <w:szCs w:val="23"/>
        </w:rPr>
        <w:t>. The final 3D spikelet model</w:t>
      </w:r>
      <w:r w:rsidR="005258CF">
        <w:rPr>
          <w:rFonts w:ascii="Times New Roman" w:hAnsi="Times New Roman" w:cs="Times New Roman"/>
          <w:sz w:val="23"/>
          <w:szCs w:val="23"/>
        </w:rPr>
        <w:t xml:space="preserve"> accurately represent</w:t>
      </w:r>
      <w:r w:rsidR="00C42C23">
        <w:rPr>
          <w:rFonts w:ascii="Times New Roman" w:hAnsi="Times New Roman" w:cs="Times New Roman"/>
          <w:sz w:val="23"/>
          <w:szCs w:val="23"/>
        </w:rPr>
        <w:t>s</w:t>
      </w:r>
      <w:r w:rsidR="005258CF">
        <w:rPr>
          <w:rFonts w:ascii="Times New Roman" w:hAnsi="Times New Roman" w:cs="Times New Roman"/>
          <w:sz w:val="23"/>
          <w:szCs w:val="23"/>
        </w:rPr>
        <w:t xml:space="preserve"> the biological structure</w:t>
      </w:r>
      <w:r w:rsidR="00C42C23">
        <w:rPr>
          <w:rFonts w:ascii="Times New Roman" w:hAnsi="Times New Roman" w:cs="Times New Roman"/>
          <w:sz w:val="23"/>
          <w:szCs w:val="23"/>
        </w:rPr>
        <w:t xml:space="preserve"> and provides the virtual surface for computational fluid dynamic simulations</w:t>
      </w:r>
      <w:r w:rsidR="005258CF">
        <w:rPr>
          <w:rFonts w:ascii="Times New Roman" w:hAnsi="Times New Roman" w:cs="Times New Roman"/>
          <w:sz w:val="23"/>
          <w:szCs w:val="23"/>
        </w:rPr>
        <w:t xml:space="preserve">. </w:t>
      </w:r>
      <w:r w:rsidR="00693E36">
        <w:rPr>
          <w:rFonts w:ascii="Times New Roman" w:hAnsi="Times New Roman" w:cs="Times New Roman"/>
          <w:sz w:val="23"/>
          <w:szCs w:val="23"/>
        </w:rPr>
        <w:t xml:space="preserve">Examples of 3D models </w:t>
      </w:r>
      <w:r w:rsidR="00900A84">
        <w:rPr>
          <w:rFonts w:ascii="Times New Roman" w:hAnsi="Times New Roman" w:cs="Times New Roman"/>
          <w:sz w:val="23"/>
          <w:szCs w:val="23"/>
        </w:rPr>
        <w:t xml:space="preserve">already </w:t>
      </w:r>
      <w:r w:rsidR="00693E36">
        <w:rPr>
          <w:rFonts w:ascii="Times New Roman" w:hAnsi="Times New Roman" w:cs="Times New Roman"/>
          <w:sz w:val="23"/>
          <w:szCs w:val="23"/>
        </w:rPr>
        <w:t xml:space="preserve">created </w:t>
      </w:r>
      <w:r w:rsidR="00900A84">
        <w:rPr>
          <w:rFonts w:ascii="Times New Roman" w:hAnsi="Times New Roman" w:cs="Times New Roman"/>
          <w:sz w:val="23"/>
          <w:szCs w:val="23"/>
        </w:rPr>
        <w:t xml:space="preserve">with </w:t>
      </w:r>
      <w:r w:rsidR="00693E36">
        <w:rPr>
          <w:rFonts w:ascii="Times New Roman" w:hAnsi="Times New Roman" w:cs="Times New Roman"/>
          <w:sz w:val="23"/>
          <w:szCs w:val="23"/>
        </w:rPr>
        <w:t xml:space="preserve">this process can be viewed at </w:t>
      </w:r>
      <w:hyperlink r:id="rId9" w:history="1">
        <w:r w:rsidR="00693E36" w:rsidRPr="00FD639E">
          <w:rPr>
            <w:rStyle w:val="Hyperlink"/>
            <w:rFonts w:ascii="Times New Roman" w:hAnsi="Times New Roman" w:cs="Times New Roman"/>
            <w:sz w:val="23"/>
            <w:szCs w:val="23"/>
          </w:rPr>
          <w:t>https://sketchfab.com/pklahs</w:t>
        </w:r>
      </w:hyperlink>
      <w:r w:rsidR="00693E36">
        <w:rPr>
          <w:rFonts w:ascii="Times New Roman" w:hAnsi="Times New Roman" w:cs="Times New Roman"/>
          <w:sz w:val="23"/>
          <w:szCs w:val="23"/>
        </w:rPr>
        <w:t xml:space="preserve">. </w:t>
      </w:r>
    </w:p>
    <w:p w14:paraId="5A7EB4DC" w14:textId="77777777" w:rsidR="00C42C23"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p>
    <w:p w14:paraId="47A5F273" w14:textId="30B7D786" w:rsidR="00405B52" w:rsidRPr="00693162" w:rsidRDefault="00C42C23" w:rsidP="00333552">
      <w:pPr>
        <w:pStyle w:val="NoSpacing"/>
        <w:rPr>
          <w:rFonts w:ascii="Times New Roman" w:hAnsi="Times New Roman" w:cs="Times New Roman"/>
          <w:sz w:val="23"/>
          <w:szCs w:val="23"/>
        </w:rPr>
      </w:pPr>
      <w:r>
        <w:rPr>
          <w:rFonts w:ascii="Times New Roman" w:hAnsi="Times New Roman" w:cs="Times New Roman"/>
          <w:sz w:val="23"/>
          <w:szCs w:val="23"/>
        </w:rPr>
        <w:tab/>
      </w:r>
      <w:r w:rsidR="003A77CF" w:rsidRPr="00693162">
        <w:rPr>
          <w:rFonts w:ascii="Times New Roman" w:hAnsi="Times New Roman" w:cs="Times New Roman"/>
          <w:sz w:val="23"/>
          <w:szCs w:val="23"/>
        </w:rPr>
        <w:t>Virtual wind tunnel e</w:t>
      </w:r>
      <w:r w:rsidR="00405B52"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p>
    <w:p w14:paraId="47731847" w14:textId="5C9BD8C0" w:rsidR="007C3482" w:rsidRDefault="00FE00E3" w:rsidP="00333552">
      <w:pPr>
        <w:pStyle w:val="NoSpacing"/>
        <w:rPr>
          <w:rFonts w:ascii="Times New Roman" w:hAnsi="Times New Roman" w:cs="Times New Roman"/>
          <w:sz w:val="23"/>
          <w:szCs w:val="23"/>
        </w:rPr>
      </w:pPr>
      <w:r>
        <w:rPr>
          <w:rFonts w:ascii="Times New Roman" w:hAnsi="Times New Roman" w:cs="Times New Roman"/>
          <w:sz w:val="23"/>
          <w:szCs w:val="23"/>
        </w:rPr>
        <w:lastRenderedPageBreak/>
        <w:t xml:space="preserve">After modeling is </w:t>
      </w:r>
      <w:r w:rsidR="00AD2A7C">
        <w:rPr>
          <w:rFonts w:ascii="Times New Roman" w:hAnsi="Times New Roman" w:cs="Times New Roman"/>
          <w:sz w:val="23"/>
          <w:szCs w:val="23"/>
        </w:rPr>
        <w:t>completed the</w:t>
      </w:r>
      <w:r>
        <w:rPr>
          <w:rFonts w:ascii="Times New Roman" w:hAnsi="Times New Roman" w:cs="Times New Roman"/>
          <w:sz w:val="23"/>
          <w:szCs w:val="23"/>
        </w:rPr>
        <w:t xml:space="preserve"> virtual 3D spikelet is</w:t>
      </w:r>
      <w:r w:rsidR="00C42C23">
        <w:rPr>
          <w:rFonts w:ascii="Times New Roman" w:hAnsi="Times New Roman" w:cs="Times New Roman"/>
          <w:sz w:val="23"/>
          <w:szCs w:val="23"/>
        </w:rPr>
        <w:t xml:space="preserve"> exported</w:t>
      </w:r>
      <w:r w:rsidR="00951AEF">
        <w:rPr>
          <w:rFonts w:ascii="Times New Roman" w:hAnsi="Times New Roman" w:cs="Times New Roman"/>
          <w:sz w:val="23"/>
          <w:szCs w:val="23"/>
        </w:rPr>
        <w:t xml:space="preserve"> as a set of </w:t>
      </w:r>
      <w:r w:rsidR="00C42C23">
        <w:rPr>
          <w:rFonts w:ascii="Times New Roman" w:hAnsi="Times New Roman" w:cs="Times New Roman"/>
          <w:sz w:val="23"/>
          <w:szCs w:val="23"/>
        </w:rPr>
        <w:t>surface mesh</w:t>
      </w:r>
      <w:r w:rsidR="00367600">
        <w:rPr>
          <w:rFonts w:ascii="Times New Roman" w:hAnsi="Times New Roman" w:cs="Times New Roman"/>
          <w:sz w:val="23"/>
          <w:szCs w:val="23"/>
        </w:rPr>
        <w:t>es. Computational fluid dynamic</w:t>
      </w:r>
      <w:r w:rsidR="00993578">
        <w:rPr>
          <w:rFonts w:ascii="Times New Roman" w:hAnsi="Times New Roman" w:cs="Times New Roman"/>
          <w:sz w:val="23"/>
          <w:szCs w:val="23"/>
        </w:rPr>
        <w:t xml:space="preserve">s simulations predict airflow and pressure around the surface meshes by solving the </w:t>
      </w:r>
      <w:proofErr w:type="spellStart"/>
      <w:r w:rsidR="00993578">
        <w:rPr>
          <w:rFonts w:ascii="Times New Roman" w:hAnsi="Times New Roman" w:cs="Times New Roman"/>
          <w:sz w:val="23"/>
          <w:szCs w:val="23"/>
        </w:rPr>
        <w:t>Navier</w:t>
      </w:r>
      <w:proofErr w:type="spellEnd"/>
      <w:r w:rsidR="00993578">
        <w:rPr>
          <w:rFonts w:ascii="Times New Roman" w:hAnsi="Times New Roman" w:cs="Times New Roman"/>
          <w:sz w:val="23"/>
          <w:szCs w:val="23"/>
        </w:rPr>
        <w:t xml:space="preserve">-Stokes equations. These </w:t>
      </w:r>
      <w:r w:rsidR="00367600">
        <w:rPr>
          <w:rFonts w:ascii="Times New Roman" w:hAnsi="Times New Roman" w:cs="Times New Roman"/>
          <w:sz w:val="23"/>
          <w:szCs w:val="23"/>
        </w:rPr>
        <w:t>simulations are computationally laborious</w:t>
      </w:r>
      <w:r w:rsidR="00993578">
        <w:rPr>
          <w:rFonts w:ascii="Times New Roman" w:hAnsi="Times New Roman" w:cs="Times New Roman"/>
          <w:sz w:val="23"/>
          <w:szCs w:val="23"/>
        </w:rPr>
        <w:t xml:space="preserve"> and the number of vertices (and resulting polygons) can significantly increase calculation time</w:t>
      </w:r>
      <w:r w:rsidR="00982D3C">
        <w:rPr>
          <w:rFonts w:ascii="Times New Roman" w:hAnsi="Times New Roman" w:cs="Times New Roman"/>
          <w:sz w:val="23"/>
          <w:szCs w:val="23"/>
        </w:rPr>
        <w:t xml:space="preserve">. </w:t>
      </w:r>
      <w:r w:rsidR="00AD2A7C">
        <w:rPr>
          <w:rFonts w:ascii="Times New Roman" w:hAnsi="Times New Roman" w:cs="Times New Roman"/>
          <w:sz w:val="23"/>
          <w:szCs w:val="23"/>
        </w:rPr>
        <w:t>We</w:t>
      </w:r>
      <w:r w:rsidR="00982D3C">
        <w:rPr>
          <w:rFonts w:ascii="Times New Roman" w:hAnsi="Times New Roman" w:cs="Times New Roman"/>
          <w:sz w:val="23"/>
          <w:szCs w:val="23"/>
        </w:rPr>
        <w:t xml:space="preserve"> use a script developed by a lab of mechanical engineer</w:t>
      </w:r>
      <w:r w:rsidR="00AD2A7C">
        <w:rPr>
          <w:rFonts w:ascii="Times New Roman" w:hAnsi="Times New Roman" w:cs="Times New Roman"/>
          <w:sz w:val="23"/>
          <w:szCs w:val="23"/>
        </w:rPr>
        <w:t>s</w:t>
      </w:r>
      <w:r w:rsidR="00982D3C">
        <w:rPr>
          <w:rFonts w:ascii="Times New Roman" w:hAnsi="Times New Roman" w:cs="Times New Roman"/>
          <w:sz w:val="23"/>
          <w:szCs w:val="23"/>
        </w:rPr>
        <w:t xml:space="preserve"> at Iowa State University (Ming-Chen</w:t>
      </w:r>
      <w:r w:rsidR="00993578">
        <w:rPr>
          <w:rFonts w:ascii="Times New Roman" w:hAnsi="Times New Roman" w:cs="Times New Roman"/>
          <w:sz w:val="23"/>
          <w:szCs w:val="23"/>
        </w:rPr>
        <w:t xml:space="preserve"> Hsu</w:t>
      </w:r>
      <w:r w:rsidR="00982D3C">
        <w:rPr>
          <w:rFonts w:ascii="Times New Roman" w:hAnsi="Times New Roman" w:cs="Times New Roman"/>
          <w:sz w:val="23"/>
          <w:szCs w:val="23"/>
        </w:rPr>
        <w:t xml:space="preserve"> citation)</w:t>
      </w:r>
      <w:r w:rsidR="00AD2A7C">
        <w:rPr>
          <w:rFonts w:ascii="Times New Roman" w:hAnsi="Times New Roman" w:cs="Times New Roman"/>
          <w:sz w:val="23"/>
          <w:szCs w:val="23"/>
        </w:rPr>
        <w:t xml:space="preserve"> to solve the </w:t>
      </w:r>
      <w:proofErr w:type="spellStart"/>
      <w:r w:rsidR="00AD2A7C">
        <w:rPr>
          <w:rFonts w:ascii="Times New Roman" w:hAnsi="Times New Roman" w:cs="Times New Roman"/>
          <w:sz w:val="23"/>
          <w:szCs w:val="23"/>
        </w:rPr>
        <w:t>Navier</w:t>
      </w:r>
      <w:proofErr w:type="spellEnd"/>
      <w:r w:rsidR="00AD2A7C">
        <w:rPr>
          <w:rFonts w:ascii="Times New Roman" w:hAnsi="Times New Roman" w:cs="Times New Roman"/>
          <w:sz w:val="23"/>
          <w:szCs w:val="23"/>
        </w:rPr>
        <w:t>-Stokes equations. The surface meshes are primed for simulation by a series of steps that involve positioning the spikelet, defining the space (a virtual wind tunnel), and initiating a directional flow (setting wind speed).</w:t>
      </w:r>
      <w:r w:rsidR="00400429">
        <w:rPr>
          <w:rFonts w:ascii="Times New Roman" w:hAnsi="Times New Roman" w:cs="Times New Roman"/>
          <w:sz w:val="23"/>
          <w:szCs w:val="23"/>
        </w:rPr>
        <w:t xml:space="preserve">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7C3482">
        <w:rPr>
          <w:rFonts w:ascii="Times New Roman" w:hAnsi="Times New Roman" w:cs="Times New Roman"/>
          <w:sz w:val="23"/>
          <w:szCs w:val="23"/>
        </w:rPr>
        <w:t>(Fig #).</w:t>
      </w:r>
    </w:p>
    <w:p w14:paraId="69A4B5C5" w14:textId="77777777" w:rsidR="007C3482" w:rsidRDefault="007C3482" w:rsidP="00333552">
      <w:pPr>
        <w:pStyle w:val="NoSpacing"/>
        <w:rPr>
          <w:rFonts w:ascii="Times New Roman" w:hAnsi="Times New Roman" w:cs="Times New Roman"/>
          <w:sz w:val="23"/>
          <w:szCs w:val="23"/>
        </w:rPr>
      </w:pPr>
    </w:p>
    <w:p w14:paraId="44530B61" w14:textId="55D4E10E" w:rsidR="00333552" w:rsidRDefault="007C348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The visualization and quantitative measurement of air currents moving around the spikelet provides an unprecedented opportunity to study wind pollination. Our preliminary data </w:t>
      </w:r>
      <w:r w:rsidR="00DC75B0">
        <w:rPr>
          <w:rFonts w:ascii="Times New Roman" w:hAnsi="Times New Roman" w:cs="Times New Roman"/>
          <w:sz w:val="23"/>
          <w:szCs w:val="23"/>
        </w:rPr>
        <w:t xml:space="preserve">from </w:t>
      </w:r>
      <w:r>
        <w:rPr>
          <w:rFonts w:ascii="Times New Roman" w:hAnsi="Times New Roman" w:cs="Times New Roman"/>
          <w:sz w:val="23"/>
          <w:szCs w:val="23"/>
        </w:rPr>
        <w:t xml:space="preserve">simulations of Panicum and both </w:t>
      </w:r>
      <w:proofErr w:type="spellStart"/>
      <w:r>
        <w:rPr>
          <w:rFonts w:ascii="Times New Roman" w:hAnsi="Times New Roman" w:cs="Times New Roman"/>
          <w:sz w:val="23"/>
          <w:szCs w:val="23"/>
        </w:rPr>
        <w:t>Festucas</w:t>
      </w:r>
      <w:proofErr w:type="spellEnd"/>
      <w:r>
        <w:rPr>
          <w:rFonts w:ascii="Times New Roman" w:hAnsi="Times New Roman" w:cs="Times New Roman"/>
          <w:sz w:val="23"/>
          <w:szCs w:val="23"/>
        </w:rPr>
        <w:t xml:space="preserve"> have already revealed interesting behavior in air current funneling. Air cannot pass through the surface meshes </w:t>
      </w:r>
      <w:r w:rsidR="00723463">
        <w:rPr>
          <w:rFonts w:ascii="Times New Roman" w:hAnsi="Times New Roman" w:cs="Times New Roman"/>
          <w:sz w:val="23"/>
          <w:szCs w:val="23"/>
        </w:rPr>
        <w:t>and is forced to move</w:t>
      </w:r>
      <w:r>
        <w:rPr>
          <w:rFonts w:ascii="Times New Roman" w:hAnsi="Times New Roman" w:cs="Times New Roman"/>
          <w:sz w:val="23"/>
          <w:szCs w:val="23"/>
        </w:rPr>
        <w:t xml:space="preserve"> around </w:t>
      </w:r>
      <w:r w:rsidR="00723463">
        <w:rPr>
          <w:rFonts w:ascii="Times New Roman" w:hAnsi="Times New Roman" w:cs="Times New Roman"/>
          <w:sz w:val="23"/>
          <w:szCs w:val="23"/>
        </w:rPr>
        <w:t xml:space="preserve">the </w:t>
      </w:r>
      <w:r>
        <w:rPr>
          <w:rFonts w:ascii="Times New Roman" w:hAnsi="Times New Roman" w:cs="Times New Roman"/>
          <w:sz w:val="23"/>
          <w:szCs w:val="23"/>
        </w:rPr>
        <w:t>spikelet</w:t>
      </w:r>
      <w:r w:rsidR="00723463">
        <w:rPr>
          <w:rFonts w:ascii="Times New Roman" w:hAnsi="Times New Roman" w:cs="Times New Roman"/>
          <w:sz w:val="23"/>
          <w:szCs w:val="23"/>
        </w:rPr>
        <w:t>. This</w:t>
      </w:r>
      <w:r>
        <w:rPr>
          <w:rFonts w:ascii="Times New Roman" w:hAnsi="Times New Roman" w:cs="Times New Roman"/>
          <w:sz w:val="23"/>
          <w:szCs w:val="23"/>
        </w:rPr>
        <w:t xml:space="preserve"> result</w:t>
      </w:r>
      <w:r w:rsidR="00723463">
        <w:rPr>
          <w:rFonts w:ascii="Times New Roman" w:hAnsi="Times New Roman" w:cs="Times New Roman"/>
          <w:sz w:val="23"/>
          <w:szCs w:val="23"/>
        </w:rPr>
        <w:t>s</w:t>
      </w:r>
      <w:r>
        <w:rPr>
          <w:rFonts w:ascii="Times New Roman" w:hAnsi="Times New Roman" w:cs="Times New Roman"/>
          <w:sz w:val="23"/>
          <w:szCs w:val="23"/>
        </w:rPr>
        <w:t xml:space="preserve"> in</w:t>
      </w:r>
      <w:r w:rsidR="00723463">
        <w:rPr>
          <w:rFonts w:ascii="Times New Roman" w:hAnsi="Times New Roman" w:cs="Times New Roman"/>
          <w:sz w:val="23"/>
          <w:szCs w:val="23"/>
        </w:rPr>
        <w:t xml:space="preserve"> increased air speeds (above the </w:t>
      </w:r>
      <w:commentRangeStart w:id="190"/>
      <w:r w:rsidR="00723463">
        <w:rPr>
          <w:rFonts w:ascii="Times New Roman" w:hAnsi="Times New Roman" w:cs="Times New Roman"/>
          <w:sz w:val="23"/>
          <w:szCs w:val="23"/>
        </w:rPr>
        <w:t>speed</w:t>
      </w:r>
      <w:commentRangeEnd w:id="190"/>
      <w:r w:rsidR="00723463">
        <w:rPr>
          <w:rStyle w:val="CommentReference"/>
          <w:rFonts w:ascii="Times New Roman" w:hAnsi="Times New Roman"/>
        </w:rPr>
        <w:commentReference w:id="190"/>
      </w:r>
      <w:r w:rsidR="00723463">
        <w:rPr>
          <w:rFonts w:ascii="Times New Roman" w:hAnsi="Times New Roman" w:cs="Times New Roman"/>
          <w:sz w:val="23"/>
          <w:szCs w:val="23"/>
        </w:rPr>
        <w:t xml:space="preserve"> produced by the simulation) and a change of pressure in specific</w:t>
      </w:r>
      <w:r>
        <w:rPr>
          <w:rFonts w:ascii="Times New Roman" w:hAnsi="Times New Roman" w:cs="Times New Roman"/>
          <w:sz w:val="23"/>
          <w:szCs w:val="23"/>
        </w:rPr>
        <w:t xml:space="preserve"> </w:t>
      </w:r>
      <w:r w:rsidR="00723463">
        <w:rPr>
          <w:rFonts w:ascii="Times New Roman" w:hAnsi="Times New Roman" w:cs="Times New Roman"/>
          <w:sz w:val="23"/>
          <w:szCs w:val="23"/>
        </w:rPr>
        <w:t xml:space="preserve">regions adjacent to the spikelet. These </w:t>
      </w:r>
      <w:proofErr w:type="spellStart"/>
      <w:r w:rsidR="00723463">
        <w:rPr>
          <w:rFonts w:ascii="Times New Roman" w:hAnsi="Times New Roman" w:cs="Times New Roman"/>
          <w:sz w:val="23"/>
          <w:szCs w:val="23"/>
        </w:rPr>
        <w:t>regions</w:t>
      </w:r>
      <w:proofErr w:type="gramStart"/>
      <w:r w:rsidR="00DC75B0">
        <w:rPr>
          <w:rFonts w:ascii="Times New Roman" w:hAnsi="Times New Roman" w:cs="Times New Roman"/>
          <w:sz w:val="23"/>
          <w:szCs w:val="23"/>
        </w:rPr>
        <w:t>,</w:t>
      </w:r>
      <w:r w:rsidR="00723463">
        <w:rPr>
          <w:rFonts w:ascii="Times New Roman" w:hAnsi="Times New Roman" w:cs="Times New Roman"/>
          <w:sz w:val="23"/>
          <w:szCs w:val="23"/>
        </w:rPr>
        <w:t>interestingly</w:t>
      </w:r>
      <w:proofErr w:type="spellEnd"/>
      <w:proofErr w:type="gramEnd"/>
      <w:r w:rsidR="00DC75B0">
        <w:rPr>
          <w:rFonts w:ascii="Times New Roman" w:hAnsi="Times New Roman" w:cs="Times New Roman"/>
          <w:sz w:val="23"/>
          <w:szCs w:val="23"/>
        </w:rPr>
        <w:t>, are</w:t>
      </w:r>
      <w:r w:rsidR="00723463">
        <w:rPr>
          <w:rFonts w:ascii="Times New Roman" w:hAnsi="Times New Roman" w:cs="Times New Roman"/>
          <w:sz w:val="23"/>
          <w:szCs w:val="23"/>
        </w:rPr>
        <w:t xml:space="preserve"> the same space occupied by the stigmas and may be evidence to support the claims of </w:t>
      </w:r>
      <w:commentRangeStart w:id="191"/>
      <w:r w:rsidR="00723463">
        <w:rPr>
          <w:rFonts w:ascii="Times New Roman" w:hAnsi="Times New Roman" w:cs="Times New Roman"/>
          <w:sz w:val="23"/>
          <w:szCs w:val="23"/>
        </w:rPr>
        <w:t xml:space="preserve">Carl </w:t>
      </w:r>
      <w:proofErr w:type="spellStart"/>
      <w:r w:rsidR="00723463">
        <w:rPr>
          <w:rFonts w:ascii="Times New Roman" w:hAnsi="Times New Roman" w:cs="Times New Roman"/>
          <w:sz w:val="23"/>
          <w:szCs w:val="23"/>
        </w:rPr>
        <w:t>Niklas</w:t>
      </w:r>
      <w:proofErr w:type="spellEnd"/>
      <w:r w:rsidR="00723463">
        <w:rPr>
          <w:rFonts w:ascii="Times New Roman" w:hAnsi="Times New Roman" w:cs="Times New Roman"/>
          <w:sz w:val="23"/>
          <w:szCs w:val="23"/>
        </w:rPr>
        <w:t xml:space="preserve"> </w:t>
      </w:r>
      <w:commentRangeEnd w:id="191"/>
      <w:r w:rsidR="00723463">
        <w:rPr>
          <w:rStyle w:val="CommentReference"/>
          <w:rFonts w:ascii="Times New Roman" w:hAnsi="Times New Roman"/>
        </w:rPr>
        <w:commentReference w:id="191"/>
      </w:r>
      <w:r w:rsidR="00723463">
        <w:rPr>
          <w:rFonts w:ascii="Times New Roman" w:hAnsi="Times New Roman" w:cs="Times New Roman"/>
          <w:sz w:val="23"/>
          <w:szCs w:val="23"/>
        </w:rPr>
        <w:t xml:space="preserve"> (citation).</w:t>
      </w:r>
    </w:p>
    <w:p w14:paraId="17D40207" w14:textId="77777777" w:rsidR="00C42C23" w:rsidRDefault="00C42C23" w:rsidP="00333552">
      <w:pPr>
        <w:pStyle w:val="NoSpacing"/>
        <w:rPr>
          <w:rFonts w:ascii="Times New Roman" w:hAnsi="Times New Roman" w:cs="Times New Roman"/>
          <w:sz w:val="23"/>
          <w:szCs w:val="23"/>
        </w:rPr>
      </w:pPr>
    </w:p>
    <w:p w14:paraId="3B5E91EC" w14:textId="77777777" w:rsidR="00C42C23" w:rsidRPr="00693162" w:rsidRDefault="00C42C23"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301522D5" w14:textId="77777777" w:rsidR="003318AC" w:rsidRDefault="00333552" w:rsidP="003318AC">
      <w:pPr>
        <w:rPr>
          <w:ins w:id="192" w:author="Phillip Klahs" w:date="2018-10-11T14:28:00Z"/>
        </w:rPr>
      </w:pPr>
      <w:r w:rsidRPr="00693162">
        <w:rPr>
          <w:rFonts w:ascii="Times New Roman" w:hAnsi="Times New Roman" w:cs="Times New Roman"/>
          <w:sz w:val="23"/>
          <w:szCs w:val="23"/>
        </w:rPr>
        <w:t xml:space="preserve">      </w:t>
      </w:r>
      <w:ins w:id="193" w:author="Phillip Klahs" w:date="2018-10-11T14:28:00Z">
        <w:r w:rsidR="003318AC">
          <w:t xml:space="preserve">Pollen Sampling </w:t>
        </w:r>
      </w:ins>
    </w:p>
    <w:p w14:paraId="35E618ED" w14:textId="77777777" w:rsidR="003318AC" w:rsidRDefault="003318AC" w:rsidP="003318AC">
      <w:pPr>
        <w:rPr>
          <w:ins w:id="194" w:author="Phillip Klahs" w:date="2018-10-11T14:28:00Z"/>
        </w:rPr>
      </w:pPr>
    </w:p>
    <w:p w14:paraId="575703E1" w14:textId="77777777" w:rsidR="003318AC" w:rsidRDefault="003318AC" w:rsidP="003318AC">
      <w:pPr>
        <w:rPr>
          <w:ins w:id="195" w:author="Phillip Klahs" w:date="2018-10-11T14:28:00Z"/>
        </w:rPr>
      </w:pPr>
      <w:ins w:id="196" w:author="Phillip Klahs" w:date="2018-10-11T14:28:00Z">
        <w:r>
          <w:t xml:space="preserve">We selected thirty-six taxa from across the twelve subfamilies of the Poaceae, and four from the early-diverging </w:t>
        </w:r>
        <w:proofErr w:type="spellStart"/>
        <w:r>
          <w:t>Poales</w:t>
        </w:r>
        <w:proofErr w:type="spellEnd"/>
        <w:r>
          <w:t xml:space="preserve"> lineages (</w:t>
        </w:r>
        <w:proofErr w:type="spellStart"/>
        <w:r>
          <w:t>Flagellariaceae</w:t>
        </w:r>
        <w:proofErr w:type="spellEnd"/>
        <w:r>
          <w:t xml:space="preserve">, </w:t>
        </w:r>
        <w:proofErr w:type="spellStart"/>
        <w:r>
          <w:t>Joinvilleaceae</w:t>
        </w:r>
        <w:proofErr w:type="spellEnd"/>
        <w:r>
          <w:t xml:space="preserve">, and </w:t>
        </w:r>
        <w:proofErr w:type="spellStart"/>
        <w:r>
          <w:t>Ecdeiocoleaceae</w:t>
        </w:r>
        <w:proofErr w:type="spellEnd"/>
        <w:r>
          <w:t>) to study pollen wall ultrastructure (</w:t>
        </w:r>
        <w:commentRangeStart w:id="197"/>
        <w:r w:rsidRPr="007D159D">
          <w:rPr>
            <w:highlight w:val="yellow"/>
          </w:rPr>
          <w:t>Table</w:t>
        </w:r>
        <w:commentRangeEnd w:id="197"/>
        <w:r>
          <w:rPr>
            <w:rStyle w:val="CommentReference"/>
          </w:rPr>
          <w:commentReference w:id="197"/>
        </w:r>
        <w:r w:rsidRPr="007D159D">
          <w:rPr>
            <w:highlight w:val="yellow"/>
          </w:rPr>
          <w:t>)</w:t>
        </w:r>
        <w:r>
          <w:t>. These taxa occur in a range of habitats, and represent forest grasses, margin dwellers, and open habitat species. Habitats span a range of conditions from xeric to wetland. The selected taxa and the habitats in which they reside will augment understanding about whether habitat correlates with the presence or absence of intra-</w:t>
        </w:r>
        <w:proofErr w:type="spellStart"/>
        <w:r>
          <w:t>exinous</w:t>
        </w:r>
        <w:proofErr w:type="spellEnd"/>
        <w:r>
          <w:t xml:space="preserve"> channels. Sampling is divided among C</w:t>
        </w:r>
        <w:r w:rsidRPr="00C71D68">
          <w:rPr>
            <w:vertAlign w:val="subscript"/>
          </w:rPr>
          <w:t>3</w:t>
        </w:r>
        <w:r>
          <w:t xml:space="preserve"> and C</w:t>
        </w:r>
        <w:r w:rsidRPr="00C71D68">
          <w:rPr>
            <w:vertAlign w:val="subscript"/>
          </w:rPr>
          <w:t>4</w:t>
        </w:r>
        <w:r>
          <w:t xml:space="preserve"> photosynthetic types. Taxonomic classifications follow the phylogenies of </w:t>
        </w:r>
        <w:r>
          <w:fldChar w:fldCharType="begin" w:fldLock="1"/>
        </w:r>
        <w: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fldChar w:fldCharType="separate"/>
        </w:r>
        <w:r w:rsidRPr="00412EEA">
          <w:rPr>
            <w:noProof/>
          </w:rPr>
          <w:t>Soreng et al., (2015, 2017)</w:t>
        </w:r>
        <w:r>
          <w:fldChar w:fldCharType="end"/>
        </w:r>
        <w:r>
          <w:t>.</w:t>
        </w:r>
      </w:ins>
    </w:p>
    <w:p w14:paraId="403CA907" w14:textId="77777777" w:rsidR="003318AC" w:rsidRDefault="003318AC" w:rsidP="003318AC">
      <w:pPr>
        <w:rPr>
          <w:ins w:id="198" w:author="Phillip Klahs" w:date="2018-10-11T14:28:00Z"/>
        </w:rPr>
      </w:pPr>
    </w:p>
    <w:p w14:paraId="722D46A9" w14:textId="77777777" w:rsidR="003318AC" w:rsidRPr="005E352D" w:rsidRDefault="003318AC" w:rsidP="003318AC">
      <w:pPr>
        <w:rPr>
          <w:ins w:id="199" w:author="Phillip Klahs" w:date="2018-10-11T14:28:00Z"/>
        </w:rPr>
      </w:pPr>
      <w:ins w:id="200" w:author="Phillip Klahs" w:date="2018-10-11T14:28:00Z">
        <w:r>
          <w:t>Previous work has confirmed the presence of intra-</w:t>
        </w:r>
        <w:proofErr w:type="spellStart"/>
        <w:r>
          <w:t>exinous</w:t>
        </w:r>
        <w:proofErr w:type="spellEnd"/>
        <w:r>
          <w:t xml:space="preserve"> channels in pollen from multiple members of the </w:t>
        </w:r>
        <w:proofErr w:type="spellStart"/>
        <w:r>
          <w:t>Pooideae</w:t>
        </w:r>
        <w:proofErr w:type="spellEnd"/>
        <w:r>
          <w:t xml:space="preserve"> </w:t>
        </w:r>
        <w:r>
          <w:fldChar w:fldCharType="begin" w:fldLock="1"/>
        </w:r>
        <w: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fldChar w:fldCharType="separate"/>
        </w:r>
        <w:r w:rsidRPr="00A0604B">
          <w:rPr>
            <w:noProof/>
          </w:rPr>
          <w:t>(Linder and Ferguson, 1985; Peltre et al., 1987; Jewell et al., 1988; Marquez et al., 1997; Diethart et al., 2007)</w:t>
        </w:r>
        <w:r>
          <w:fldChar w:fldCharType="end"/>
        </w:r>
        <w:r>
          <w:t xml:space="preserve">, </w:t>
        </w:r>
        <w:proofErr w:type="spellStart"/>
        <w:r>
          <w:t>Panicoideae</w:t>
        </w:r>
        <w:proofErr w:type="spellEnd"/>
        <w:r>
          <w:t xml:space="preserve"> </w:t>
        </w:r>
        <w:r>
          <w:fldChar w:fldCharType="begin" w:fldLock="1"/>
        </w:r>
        <w: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fldChar w:fldCharType="separate"/>
        </w:r>
        <w:r w:rsidRPr="000A010F">
          <w:rPr>
            <w:noProof/>
          </w:rPr>
          <w:t>(Larson et al., 1962; Christensen and Horner, 1974; Peltre et al., 1987; Marquez et al., 1997)</w:t>
        </w:r>
        <w:r>
          <w:fldChar w:fldCharType="end"/>
        </w:r>
        <w:r>
          <w:t xml:space="preserve">, and </w:t>
        </w:r>
        <w:proofErr w:type="spellStart"/>
        <w:r>
          <w:t>Chloridoideae</w:t>
        </w:r>
        <w:proofErr w:type="spellEnd"/>
        <w:r>
          <w:t xml:space="preserve"> </w:t>
        </w:r>
        <w:r>
          <w:fldChar w:fldCharType="begin" w:fldLock="1"/>
        </w:r>
        <w: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fldChar w:fldCharType="separate"/>
        </w:r>
        <w:r w:rsidRPr="00CB0644">
          <w:rPr>
            <w:noProof/>
          </w:rPr>
          <w:t>(Liu et al., 2004)</w:t>
        </w:r>
        <w:r>
          <w:fldChar w:fldCharType="end"/>
        </w:r>
        <w:r>
          <w:t xml:space="preserve">.  Therefore, we focus the bulk of our sampling outside of these well-studied subfamilies. The exceptions are </w:t>
        </w:r>
        <w:proofErr w:type="spellStart"/>
        <w:r w:rsidRPr="00412EEA">
          <w:rPr>
            <w:i/>
          </w:rPr>
          <w:t>Brachyelytrum</w:t>
        </w:r>
        <w:proofErr w:type="spellEnd"/>
        <w:r w:rsidRPr="00412EEA">
          <w:rPr>
            <w:i/>
          </w:rPr>
          <w:t xml:space="preserve"> </w:t>
        </w:r>
        <w:proofErr w:type="spellStart"/>
        <w:r w:rsidRPr="00412EEA">
          <w:rPr>
            <w:i/>
          </w:rPr>
          <w:t>erectum</w:t>
        </w:r>
        <w:proofErr w:type="spellEnd"/>
        <w:r>
          <w:rPr>
            <w:i/>
          </w:rPr>
          <w:t xml:space="preserve">, </w:t>
        </w:r>
        <w:proofErr w:type="spellStart"/>
        <w:r w:rsidRPr="00412EEA">
          <w:rPr>
            <w:i/>
          </w:rPr>
          <w:t>Brachypodium</w:t>
        </w:r>
        <w:proofErr w:type="spellEnd"/>
        <w:r w:rsidRPr="00412EEA">
          <w:rPr>
            <w:i/>
          </w:rPr>
          <w:t xml:space="preserve"> </w:t>
        </w:r>
        <w:proofErr w:type="spellStart"/>
        <w:r w:rsidRPr="00412EEA">
          <w:rPr>
            <w:i/>
          </w:rPr>
          <w:t>distachyon</w:t>
        </w:r>
        <w:proofErr w:type="spellEnd"/>
        <w:r>
          <w:rPr>
            <w:i/>
          </w:rPr>
          <w:t xml:space="preserve">, </w:t>
        </w:r>
        <w:proofErr w:type="spellStart"/>
        <w:r w:rsidRPr="00412EEA">
          <w:rPr>
            <w:i/>
          </w:rPr>
          <w:t>Diarrhena</w:t>
        </w:r>
        <w:proofErr w:type="spellEnd"/>
        <w:r w:rsidRPr="00412EEA">
          <w:rPr>
            <w:i/>
          </w:rPr>
          <w:t xml:space="preserve"> </w:t>
        </w:r>
        <w:proofErr w:type="spellStart"/>
        <w:r>
          <w:rPr>
            <w:i/>
          </w:rPr>
          <w:t>obovata</w:t>
        </w:r>
        <w:proofErr w:type="spellEnd"/>
        <w:r>
          <w:rPr>
            <w:i/>
          </w:rPr>
          <w:t xml:space="preserve">, </w:t>
        </w:r>
        <w:proofErr w:type="spellStart"/>
        <w:r w:rsidRPr="00412EEA">
          <w:rPr>
            <w:i/>
          </w:rPr>
          <w:t>Glyceria</w:t>
        </w:r>
        <w:proofErr w:type="spellEnd"/>
        <w:r w:rsidRPr="00412EEA">
          <w:rPr>
            <w:i/>
          </w:rPr>
          <w:t xml:space="preserve"> </w:t>
        </w:r>
        <w:proofErr w:type="spellStart"/>
        <w:r w:rsidRPr="00412EEA">
          <w:rPr>
            <w:i/>
          </w:rPr>
          <w:t>striata</w:t>
        </w:r>
        <w:proofErr w:type="spellEnd"/>
        <w:r w:rsidRPr="00412EEA">
          <w:t>, and</w:t>
        </w:r>
        <w:r>
          <w:rPr>
            <w:i/>
          </w:rPr>
          <w:t xml:space="preserve"> </w:t>
        </w:r>
        <w:proofErr w:type="spellStart"/>
        <w:r w:rsidRPr="00412EEA">
          <w:rPr>
            <w:i/>
          </w:rPr>
          <w:t>Hesperostipa</w:t>
        </w:r>
        <w:proofErr w:type="spellEnd"/>
        <w:r w:rsidRPr="00412EEA">
          <w:rPr>
            <w:i/>
          </w:rPr>
          <w:t xml:space="preserve"> </w:t>
        </w:r>
        <w:proofErr w:type="spellStart"/>
        <w:r w:rsidRPr="00412EEA">
          <w:rPr>
            <w:i/>
          </w:rPr>
          <w:t>spartea</w:t>
        </w:r>
        <w:proofErr w:type="spellEnd"/>
        <w:r>
          <w:t xml:space="preserve"> in the </w:t>
        </w:r>
        <w:proofErr w:type="spellStart"/>
        <w:r>
          <w:t>Pooideae</w:t>
        </w:r>
        <w:proofErr w:type="spellEnd"/>
        <w:r>
          <w:t xml:space="preserve">; </w:t>
        </w:r>
        <w:proofErr w:type="spellStart"/>
        <w:r w:rsidRPr="00412EEA">
          <w:rPr>
            <w:i/>
          </w:rPr>
          <w:t>Centotheca</w:t>
        </w:r>
        <w:proofErr w:type="spellEnd"/>
        <w:r w:rsidRPr="00412EEA">
          <w:rPr>
            <w:i/>
          </w:rPr>
          <w:t xml:space="preserve"> </w:t>
        </w:r>
        <w:proofErr w:type="spellStart"/>
        <w:r w:rsidRPr="00412EEA">
          <w:rPr>
            <w:i/>
          </w:rPr>
          <w:t>lappacea</w:t>
        </w:r>
        <w:proofErr w:type="spellEnd"/>
        <w:r>
          <w:rPr>
            <w:i/>
          </w:rPr>
          <w:t xml:space="preserve">, </w:t>
        </w:r>
        <w:proofErr w:type="spellStart"/>
        <w:r w:rsidRPr="00412EEA">
          <w:rPr>
            <w:i/>
          </w:rPr>
          <w:t>Chasmanthium</w:t>
        </w:r>
        <w:proofErr w:type="spellEnd"/>
        <w:r w:rsidRPr="00412EEA">
          <w:rPr>
            <w:i/>
          </w:rPr>
          <w:t xml:space="preserve"> </w:t>
        </w:r>
        <w:proofErr w:type="spellStart"/>
        <w:r>
          <w:rPr>
            <w:i/>
          </w:rPr>
          <w:t>l</w:t>
        </w:r>
        <w:r w:rsidRPr="00412EEA">
          <w:rPr>
            <w:i/>
          </w:rPr>
          <w:t>atifolium</w:t>
        </w:r>
        <w:proofErr w:type="spellEnd"/>
        <w:r>
          <w:rPr>
            <w:i/>
          </w:rPr>
          <w:t xml:space="preserve">, </w:t>
        </w:r>
        <w:proofErr w:type="spellStart"/>
        <w:r w:rsidRPr="00412EEA">
          <w:rPr>
            <w:i/>
          </w:rPr>
          <w:t>Gynerium</w:t>
        </w:r>
        <w:proofErr w:type="spellEnd"/>
        <w:r w:rsidRPr="00412EEA">
          <w:rPr>
            <w:i/>
          </w:rPr>
          <w:t xml:space="preserve"> </w:t>
        </w:r>
        <w:proofErr w:type="spellStart"/>
        <w:r w:rsidRPr="00412EEA">
          <w:rPr>
            <w:i/>
          </w:rPr>
          <w:t>sagittatum</w:t>
        </w:r>
        <w:proofErr w:type="spellEnd"/>
        <w:r>
          <w:rPr>
            <w:i/>
          </w:rPr>
          <w:t xml:space="preserve">, </w:t>
        </w:r>
        <w:proofErr w:type="spellStart"/>
        <w:r w:rsidRPr="00412EEA">
          <w:rPr>
            <w:i/>
          </w:rPr>
          <w:t>Echinochloa</w:t>
        </w:r>
        <w:proofErr w:type="spellEnd"/>
        <w:r w:rsidRPr="00412EEA">
          <w:rPr>
            <w:i/>
          </w:rPr>
          <w:t xml:space="preserve"> </w:t>
        </w:r>
        <w:proofErr w:type="spellStart"/>
        <w:r w:rsidRPr="00412EEA">
          <w:rPr>
            <w:i/>
          </w:rPr>
          <w:t>crusgalli</w:t>
        </w:r>
        <w:proofErr w:type="spellEnd"/>
        <w:r>
          <w:rPr>
            <w:i/>
          </w:rPr>
          <w:t xml:space="preserve">, </w:t>
        </w:r>
        <w:r w:rsidRPr="00412EEA">
          <w:rPr>
            <w:i/>
          </w:rPr>
          <w:t>Panicum virgatum</w:t>
        </w:r>
        <w:r w:rsidRPr="00412EEA">
          <w:t>, and</w:t>
        </w:r>
        <w:r>
          <w:rPr>
            <w:i/>
          </w:rPr>
          <w:t xml:space="preserve"> </w:t>
        </w:r>
        <w:proofErr w:type="spellStart"/>
        <w:r w:rsidRPr="00412EEA">
          <w:rPr>
            <w:i/>
          </w:rPr>
          <w:t>Danthoniopsis</w:t>
        </w:r>
        <w:proofErr w:type="spellEnd"/>
        <w:r w:rsidRPr="00412EEA">
          <w:rPr>
            <w:i/>
          </w:rPr>
          <w:t xml:space="preserve"> </w:t>
        </w:r>
        <w:proofErr w:type="spellStart"/>
        <w:r w:rsidRPr="00412EEA">
          <w:rPr>
            <w:i/>
          </w:rPr>
          <w:t>dinteri</w:t>
        </w:r>
        <w:proofErr w:type="spellEnd"/>
        <w:r>
          <w:t xml:space="preserve"> in the </w:t>
        </w:r>
        <w:proofErr w:type="spellStart"/>
        <w:r>
          <w:t>Panicoideae</w:t>
        </w:r>
        <w:proofErr w:type="spellEnd"/>
        <w:r>
          <w:t xml:space="preserve">; and </w:t>
        </w:r>
        <w:proofErr w:type="spellStart"/>
        <w:r w:rsidRPr="005E352D">
          <w:rPr>
            <w:i/>
          </w:rPr>
          <w:t>Centropodia</w:t>
        </w:r>
        <w:proofErr w:type="spellEnd"/>
        <w:r w:rsidRPr="005E352D">
          <w:rPr>
            <w:i/>
          </w:rPr>
          <w:t xml:space="preserve"> </w:t>
        </w:r>
        <w:proofErr w:type="spellStart"/>
        <w:r w:rsidRPr="005E352D">
          <w:rPr>
            <w:i/>
          </w:rPr>
          <w:t>glauca</w:t>
        </w:r>
        <w:proofErr w:type="spellEnd"/>
        <w:r w:rsidRPr="005E352D">
          <w:t xml:space="preserve"> and</w:t>
        </w:r>
        <w:r>
          <w:rPr>
            <w:i/>
          </w:rPr>
          <w:t xml:space="preserve"> </w:t>
        </w:r>
        <w:proofErr w:type="spellStart"/>
        <w:r w:rsidRPr="005E352D">
          <w:rPr>
            <w:i/>
          </w:rPr>
          <w:t>Bouteloua</w:t>
        </w:r>
        <w:proofErr w:type="spellEnd"/>
        <w:r w:rsidRPr="005E352D">
          <w:rPr>
            <w:i/>
          </w:rPr>
          <w:t xml:space="preserve"> </w:t>
        </w:r>
        <w:proofErr w:type="spellStart"/>
        <w:r w:rsidRPr="005E352D">
          <w:rPr>
            <w:i/>
          </w:rPr>
          <w:t>curtipendula</w:t>
        </w:r>
        <w:proofErr w:type="spellEnd"/>
        <w:r>
          <w:t xml:space="preserve"> in the </w:t>
        </w:r>
        <w:proofErr w:type="spellStart"/>
        <w:r>
          <w:t>Chloridoideae</w:t>
        </w:r>
        <w:proofErr w:type="spellEnd"/>
        <w:r>
          <w:t>. These taxa are included to improve our understanding of pollen wall ultrastructure in the earliest-diverging members of their respective tribes and subtribes.</w:t>
        </w:r>
      </w:ins>
    </w:p>
    <w:p w14:paraId="4DFCA86C" w14:textId="77777777" w:rsidR="003318AC" w:rsidRDefault="003318AC" w:rsidP="003318AC">
      <w:pPr>
        <w:rPr>
          <w:ins w:id="201" w:author="Phillip Klahs" w:date="2018-10-11T14:28:00Z"/>
        </w:rPr>
      </w:pPr>
    </w:p>
    <w:p w14:paraId="70D607C8" w14:textId="77777777" w:rsidR="003318AC" w:rsidRDefault="003318AC" w:rsidP="003318AC">
      <w:pPr>
        <w:rPr>
          <w:ins w:id="202" w:author="Phillip Klahs" w:date="2018-10-11T14:28:00Z"/>
        </w:rPr>
      </w:pPr>
      <w:ins w:id="203" w:author="Phillip Klahs" w:date="2018-10-11T14:28:00Z">
        <w:r>
          <w:lastRenderedPageBreak/>
          <w:t>Twenty-three of the thirty-six proposed taxa are selected from subfamilies in which studies of pollen wall ultrastructure are rare or absent, or in which past work was inconclusive. The presence of intra-</w:t>
        </w:r>
        <w:proofErr w:type="spellStart"/>
        <w:r>
          <w:t>exinous</w:t>
        </w:r>
        <w:proofErr w:type="spellEnd"/>
        <w:r>
          <w:t xml:space="preserve"> channels has been confirmed in </w:t>
        </w:r>
        <w:proofErr w:type="spellStart"/>
        <w:r w:rsidRPr="001F0752">
          <w:rPr>
            <w:i/>
          </w:rPr>
          <w:t>Pariana</w:t>
        </w:r>
        <w:proofErr w:type="spellEnd"/>
        <w:r w:rsidRPr="001F0752">
          <w:rPr>
            <w:i/>
          </w:rPr>
          <w:t xml:space="preserve"> </w:t>
        </w:r>
        <w:proofErr w:type="spellStart"/>
        <w:r w:rsidRPr="001F0752">
          <w:rPr>
            <w:i/>
          </w:rPr>
          <w:t>stenolemma</w:t>
        </w:r>
        <w:proofErr w:type="spellEnd"/>
        <w:r>
          <w:rPr>
            <w:i/>
          </w:rPr>
          <w:t xml:space="preserve"> </w:t>
        </w:r>
        <w:r>
          <w:t>pollen</w:t>
        </w:r>
        <w:r w:rsidRPr="001F0752">
          <w:t xml:space="preserve"> </w:t>
        </w:r>
        <w:r>
          <w:fldChar w:fldCharType="begin" w:fldLock="1"/>
        </w:r>
        <w: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fldChar w:fldCharType="separate"/>
        </w:r>
        <w:r w:rsidRPr="001F0752">
          <w:rPr>
            <w:noProof/>
          </w:rPr>
          <w:t>(Salgado-Labouriau et al., 1993)</w:t>
        </w:r>
        <w:r>
          <w:fldChar w:fldCharType="end"/>
        </w:r>
        <w:r>
          <w:t xml:space="preserve">, but no other bamboos have been sampled to date. We propose to study three additional members of the </w:t>
        </w:r>
        <w:proofErr w:type="spellStart"/>
        <w:r>
          <w:t>Bambusoideae</w:t>
        </w:r>
        <w:proofErr w:type="spellEnd"/>
        <w:r>
          <w:t xml:space="preserve"> for which pollen is readily available: </w:t>
        </w:r>
        <w:proofErr w:type="spellStart"/>
        <w:r w:rsidRPr="00172E6E">
          <w:rPr>
            <w:i/>
          </w:rPr>
          <w:t>Arundinaria</w:t>
        </w:r>
        <w:proofErr w:type="spellEnd"/>
        <w:r w:rsidRPr="00172E6E">
          <w:rPr>
            <w:i/>
          </w:rPr>
          <w:t xml:space="preserve"> </w:t>
        </w:r>
        <w:proofErr w:type="spellStart"/>
        <w:r w:rsidRPr="00172E6E">
          <w:rPr>
            <w:i/>
          </w:rPr>
          <w:t>gigantea</w:t>
        </w:r>
        <w:proofErr w:type="spellEnd"/>
        <w:r w:rsidRPr="00172E6E">
          <w:t>,</w:t>
        </w:r>
        <w:r w:rsidRPr="00172E6E">
          <w:rPr>
            <w:i/>
          </w:rPr>
          <w:t xml:space="preserve"> </w:t>
        </w:r>
        <w:proofErr w:type="spellStart"/>
        <w:r w:rsidRPr="00172E6E">
          <w:rPr>
            <w:i/>
          </w:rPr>
          <w:t>Guadua</w:t>
        </w:r>
        <w:proofErr w:type="spellEnd"/>
        <w:r w:rsidRPr="00172E6E">
          <w:rPr>
            <w:i/>
          </w:rPr>
          <w:t xml:space="preserve"> </w:t>
        </w:r>
        <w:proofErr w:type="spellStart"/>
        <w:r w:rsidRPr="00172E6E">
          <w:rPr>
            <w:i/>
          </w:rPr>
          <w:t>angustifolia</w:t>
        </w:r>
        <w:proofErr w:type="spellEnd"/>
        <w:r w:rsidRPr="00172E6E">
          <w:t>, and</w:t>
        </w:r>
        <w:r w:rsidRPr="00172E6E">
          <w:rPr>
            <w:i/>
          </w:rPr>
          <w:t xml:space="preserve"> </w:t>
        </w:r>
        <w:proofErr w:type="spellStart"/>
        <w:r w:rsidRPr="00172E6E">
          <w:rPr>
            <w:i/>
          </w:rPr>
          <w:t>Lithachne</w:t>
        </w:r>
        <w:proofErr w:type="spellEnd"/>
        <w:r w:rsidRPr="00172E6E">
          <w:rPr>
            <w:i/>
          </w:rPr>
          <w:t xml:space="preserve"> </w:t>
        </w:r>
        <w:proofErr w:type="spellStart"/>
        <w:r w:rsidRPr="00172E6E">
          <w:rPr>
            <w:i/>
          </w:rPr>
          <w:t>pauciflora</w:t>
        </w:r>
        <w:proofErr w:type="spellEnd"/>
        <w:r>
          <w:t>.</w:t>
        </w:r>
      </w:ins>
    </w:p>
    <w:p w14:paraId="5DF5679C" w14:textId="77777777" w:rsidR="003318AC" w:rsidRDefault="003318AC" w:rsidP="003318AC">
      <w:pPr>
        <w:rPr>
          <w:ins w:id="204" w:author="Phillip Klahs" w:date="2018-10-11T14:28:00Z"/>
        </w:rPr>
      </w:pPr>
    </w:p>
    <w:p w14:paraId="2A94B180" w14:textId="77777777" w:rsidR="003318AC" w:rsidRDefault="003318AC" w:rsidP="003318AC">
      <w:pPr>
        <w:rPr>
          <w:ins w:id="205" w:author="Phillip Klahs" w:date="2018-10-11T14:28:00Z"/>
        </w:rPr>
      </w:pPr>
      <w:ins w:id="206" w:author="Phillip Klahs" w:date="2018-10-11T14:28:00Z">
        <w:r>
          <w:t xml:space="preserve">Seminal work by </w:t>
        </w:r>
        <w:r>
          <w:fldChar w:fldCharType="begin" w:fldLock="1"/>
        </w:r>
        <w: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t xml:space="preserve"> in the </w:t>
        </w:r>
        <w:proofErr w:type="spellStart"/>
        <w:r>
          <w:t>Flagellariaceae</w:t>
        </w:r>
        <w:proofErr w:type="spellEnd"/>
        <w:r>
          <w:t xml:space="preserve">, </w:t>
        </w:r>
        <w:proofErr w:type="spellStart"/>
        <w:r>
          <w:t>Ecdeicoleaceae</w:t>
        </w:r>
        <w:proofErr w:type="spellEnd"/>
        <w:r>
          <w:t>, and what is now known as the</w:t>
        </w:r>
        <w:r w:rsidRPr="00AF69D9">
          <w:t xml:space="preserve"> </w:t>
        </w:r>
        <w:proofErr w:type="spellStart"/>
        <w:r>
          <w:t>Joinvilleaceae</w:t>
        </w:r>
        <w:proofErr w:type="spellEnd"/>
        <w:r>
          <w:t>, on pollen aperture morphology was inconclusive as to the presence of intra-</w:t>
        </w:r>
        <w:proofErr w:type="spellStart"/>
        <w:r>
          <w:t>exinous</w:t>
        </w:r>
        <w:proofErr w:type="spellEnd"/>
        <w:r>
          <w:t xml:space="preserve"> channels. </w:t>
        </w:r>
        <w:proofErr w:type="spellStart"/>
        <w:r w:rsidRPr="00622CDC">
          <w:rPr>
            <w:i/>
          </w:rPr>
          <w:t>Joinvillea</w:t>
        </w:r>
        <w:proofErr w:type="spellEnd"/>
        <w:r>
          <w:t xml:space="preserve"> was initially included in the </w:t>
        </w:r>
        <w:proofErr w:type="spellStart"/>
        <w:r>
          <w:t>Flagellariaceae</w:t>
        </w:r>
        <w:proofErr w:type="spellEnd"/>
        <w:r>
          <w:t xml:space="preserve">, but the genus was subsequently separated into its own family, the </w:t>
        </w:r>
        <w:proofErr w:type="spellStart"/>
        <w:r>
          <w:t>Joinvilleaceae</w:t>
        </w:r>
        <w:proofErr w:type="spellEnd"/>
        <w:r>
          <w:t>, by</w:t>
        </w:r>
        <w:r>
          <w:fldChar w:fldCharType="begin" w:fldLock="1"/>
        </w:r>
        <w: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fldChar w:fldCharType="separate"/>
        </w:r>
        <w:r>
          <w:rPr>
            <w:noProof/>
          </w:rPr>
          <w:t xml:space="preserve"> </w:t>
        </w:r>
        <w:r w:rsidRPr="00622CDC">
          <w:rPr>
            <w:noProof/>
          </w:rPr>
          <w:t xml:space="preserve">Tomlinson and Smith </w:t>
        </w:r>
        <w:r>
          <w:rPr>
            <w:noProof/>
          </w:rPr>
          <w:t>(</w:t>
        </w:r>
        <w:r w:rsidRPr="00622CDC">
          <w:rPr>
            <w:noProof/>
          </w:rPr>
          <w:t>1970)</w:t>
        </w:r>
        <w:r>
          <w:fldChar w:fldCharType="end"/>
        </w:r>
        <w:r>
          <w:t xml:space="preserve">. One species in the </w:t>
        </w:r>
        <w:proofErr w:type="spellStart"/>
        <w:r>
          <w:t>Joinvilleaceae</w:t>
        </w:r>
        <w:proofErr w:type="spellEnd"/>
        <w:r>
          <w:t xml:space="preserve"> (</w:t>
        </w:r>
        <w:proofErr w:type="spellStart"/>
        <w:r w:rsidRPr="00622CDC">
          <w:rPr>
            <w:i/>
          </w:rPr>
          <w:t>Joinvillea</w:t>
        </w:r>
        <w:proofErr w:type="spellEnd"/>
        <w:r w:rsidRPr="00622CDC">
          <w:rPr>
            <w:i/>
          </w:rPr>
          <w:t xml:space="preserve"> </w:t>
        </w:r>
        <w:proofErr w:type="spellStart"/>
        <w:r w:rsidRPr="00622CDC">
          <w:rPr>
            <w:i/>
          </w:rPr>
          <w:t>ascendens</w:t>
        </w:r>
        <w:proofErr w:type="spellEnd"/>
        <w:r>
          <w:t xml:space="preserve">), one species in the </w:t>
        </w:r>
        <w:proofErr w:type="spellStart"/>
        <w:r>
          <w:t>Flagellariaceae</w:t>
        </w:r>
        <w:proofErr w:type="spellEnd"/>
        <w:r>
          <w:t xml:space="preserve"> (</w:t>
        </w:r>
        <w:proofErr w:type="spellStart"/>
        <w:r w:rsidRPr="00B73082">
          <w:rPr>
            <w:i/>
          </w:rPr>
          <w:t>Flagellaria</w:t>
        </w:r>
        <w:proofErr w:type="spellEnd"/>
        <w:r w:rsidRPr="00B73082">
          <w:rPr>
            <w:i/>
          </w:rPr>
          <w:t xml:space="preserve"> </w:t>
        </w:r>
        <w:proofErr w:type="spellStart"/>
        <w:r w:rsidRPr="00B73082">
          <w:rPr>
            <w:i/>
          </w:rPr>
          <w:t>indica</w:t>
        </w:r>
        <w:proofErr w:type="spellEnd"/>
        <w:r>
          <w:t xml:space="preserve">), and two species in the </w:t>
        </w:r>
        <w:proofErr w:type="spellStart"/>
        <w:r>
          <w:t>Ecdeicoleaceae</w:t>
        </w:r>
        <w:proofErr w:type="spellEnd"/>
        <w:r>
          <w:t xml:space="preserve"> (</w:t>
        </w:r>
        <w:proofErr w:type="spellStart"/>
        <w:r w:rsidRPr="00B73082">
          <w:rPr>
            <w:i/>
          </w:rPr>
          <w:t>Ecdeiocolea</w:t>
        </w:r>
        <w:proofErr w:type="spellEnd"/>
        <w:r w:rsidRPr="00B73082">
          <w:rPr>
            <w:i/>
          </w:rPr>
          <w:t xml:space="preserve"> </w:t>
        </w:r>
        <w:proofErr w:type="spellStart"/>
        <w:r w:rsidRPr="00B73082">
          <w:rPr>
            <w:i/>
          </w:rPr>
          <w:t>monostachya</w:t>
        </w:r>
        <w:proofErr w:type="spellEnd"/>
        <w:r>
          <w:t xml:space="preserve"> and </w:t>
        </w:r>
        <w:proofErr w:type="spellStart"/>
        <w:r w:rsidRPr="00B73082">
          <w:rPr>
            <w:i/>
          </w:rPr>
          <w:t>Georgeantha</w:t>
        </w:r>
        <w:proofErr w:type="spellEnd"/>
        <w:r w:rsidRPr="00B73082">
          <w:rPr>
            <w:i/>
          </w:rPr>
          <w:t xml:space="preserve"> </w:t>
        </w:r>
        <w:proofErr w:type="spellStart"/>
        <w:r w:rsidRPr="00B73082">
          <w:rPr>
            <w:i/>
          </w:rPr>
          <w:t>hexandra</w:t>
        </w:r>
        <w:proofErr w:type="spellEnd"/>
        <w:r>
          <w:t xml:space="preserve">) will be sampled. Improved TEM technology will allow us to capture images in greater detail than was possible in the 1960s. The early-diverging </w:t>
        </w:r>
        <w:proofErr w:type="spellStart"/>
        <w:r>
          <w:t>Poales</w:t>
        </w:r>
        <w:proofErr w:type="spellEnd"/>
        <w:r>
          <w:t xml:space="preserve"> lineages have much to reveal about the evolution of pollen wall ultrastructure.</w:t>
        </w:r>
      </w:ins>
    </w:p>
    <w:p w14:paraId="256A4F92" w14:textId="77777777" w:rsidR="003318AC" w:rsidRDefault="003318AC" w:rsidP="003318AC">
      <w:pPr>
        <w:rPr>
          <w:ins w:id="207" w:author="Phillip Klahs" w:date="2018-10-11T14:28:00Z"/>
        </w:rPr>
      </w:pPr>
    </w:p>
    <w:p w14:paraId="7A7B663B" w14:textId="77777777" w:rsidR="003318AC" w:rsidRPr="006924A9" w:rsidRDefault="003318AC" w:rsidP="003318AC">
      <w:pPr>
        <w:rPr>
          <w:ins w:id="208" w:author="Phillip Klahs" w:date="2018-10-11T14:28:00Z"/>
        </w:rPr>
      </w:pPr>
      <w:ins w:id="209" w:author="Phillip Klahs" w:date="2018-10-11T14:28:00Z">
        <w:r>
          <w:t xml:space="preserve">We propose to sample sixteen taxa in the remaining subfamilies of the Poaceae. This includes two each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w:t>
        </w:r>
        <w:proofErr w:type="spellStart"/>
        <w:r w:rsidRPr="009D6347">
          <w:rPr>
            <w:i/>
          </w:rPr>
          <w:t>spicata</w:t>
        </w:r>
        <w:proofErr w:type="spellEnd"/>
        <w:r>
          <w:t xml:space="preserve">), </w:t>
        </w:r>
        <w:proofErr w:type="spellStart"/>
        <w:r>
          <w:t>Aristidoideae</w:t>
        </w:r>
        <w:proofErr w:type="spellEnd"/>
        <w:r>
          <w:t xml:space="preserve"> (</w:t>
        </w:r>
        <w:proofErr w:type="spellStart"/>
        <w:r w:rsidRPr="006924A9">
          <w:rPr>
            <w:i/>
          </w:rPr>
          <w:t>Aristida</w:t>
        </w:r>
        <w:proofErr w:type="spellEnd"/>
        <w:r w:rsidRPr="006924A9">
          <w:rPr>
            <w:i/>
          </w:rPr>
          <w:t xml:space="preserve"> </w:t>
        </w:r>
        <w:proofErr w:type="spellStart"/>
        <w:r w:rsidRPr="006924A9">
          <w:rPr>
            <w:i/>
          </w:rPr>
          <w:t>purpurea</w:t>
        </w:r>
        <w:proofErr w:type="spellEnd"/>
        <w:r>
          <w:t xml:space="preserve"> and </w:t>
        </w:r>
        <w:proofErr w:type="spellStart"/>
        <w:r w:rsidRPr="006924A9">
          <w:rPr>
            <w:i/>
          </w:rPr>
          <w:t>Stipagrostis</w:t>
        </w:r>
        <w:proofErr w:type="spellEnd"/>
        <w:r w:rsidRPr="006924A9">
          <w:rPr>
            <w:i/>
          </w:rPr>
          <w:t xml:space="preserve"> </w:t>
        </w:r>
        <w:proofErr w:type="spellStart"/>
        <w:r w:rsidRPr="006924A9">
          <w:rPr>
            <w:i/>
          </w:rPr>
          <w:t>hirtiglumis</w:t>
        </w:r>
        <w:proofErr w:type="spellEnd"/>
        <w:r>
          <w:t xml:space="preserve">), </w:t>
        </w:r>
        <w:proofErr w:type="spellStart"/>
        <w:r>
          <w:t>Arundinoideae</w:t>
        </w:r>
        <w:proofErr w:type="spellEnd"/>
        <w:r>
          <w:t xml:space="preserve"> (</w:t>
        </w:r>
        <w:proofErr w:type="spellStart"/>
        <w:r w:rsidRPr="006924A9">
          <w:rPr>
            <w:i/>
          </w:rPr>
          <w:t>Arundo</w:t>
        </w:r>
        <w:proofErr w:type="spellEnd"/>
        <w:r w:rsidRPr="006924A9">
          <w:rPr>
            <w:i/>
          </w:rPr>
          <w:t xml:space="preserve"> </w:t>
        </w:r>
        <w:proofErr w:type="spellStart"/>
        <w:r w:rsidRPr="006924A9">
          <w:rPr>
            <w:i/>
          </w:rPr>
          <w:t>donax</w:t>
        </w:r>
        <w:proofErr w:type="spellEnd"/>
        <w:r>
          <w:t xml:space="preserve"> and </w:t>
        </w:r>
        <w:proofErr w:type="spellStart"/>
        <w:r w:rsidRPr="006924A9">
          <w:rPr>
            <w:i/>
          </w:rPr>
          <w:t>Phragmites</w:t>
        </w:r>
        <w:proofErr w:type="spellEnd"/>
        <w:r w:rsidRPr="006924A9">
          <w:rPr>
            <w:i/>
          </w:rPr>
          <w:t xml:space="preserve"> </w:t>
        </w:r>
        <w:proofErr w:type="spellStart"/>
        <w:r w:rsidRPr="006924A9">
          <w:rPr>
            <w:i/>
          </w:rPr>
          <w:t>australis</w:t>
        </w:r>
        <w:proofErr w:type="spellEnd"/>
        <w:r>
          <w:t xml:space="preserve">), </w:t>
        </w:r>
        <w:proofErr w:type="spellStart"/>
        <w:r>
          <w:t>Micrairoideae</w:t>
        </w:r>
        <w:proofErr w:type="spellEnd"/>
        <w:r>
          <w:t xml:space="preserve"> (</w:t>
        </w:r>
        <w:proofErr w:type="spellStart"/>
        <w:r w:rsidRPr="006924A9">
          <w:rPr>
            <w:i/>
          </w:rPr>
          <w:t>Eriachne</w:t>
        </w:r>
        <w:proofErr w:type="spellEnd"/>
        <w:r w:rsidRPr="006924A9">
          <w:rPr>
            <w:i/>
          </w:rPr>
          <w:t xml:space="preserve"> sp.</w:t>
        </w:r>
        <w:r>
          <w:t xml:space="preserve"> and </w:t>
        </w:r>
        <w:proofErr w:type="spellStart"/>
        <w:r w:rsidRPr="006924A9">
          <w:rPr>
            <w:i/>
          </w:rPr>
          <w:t>Micraira</w:t>
        </w:r>
        <w:proofErr w:type="spellEnd"/>
        <w:r w:rsidRPr="006924A9">
          <w:rPr>
            <w:i/>
          </w:rPr>
          <w:t xml:space="preserve"> sp.</w:t>
        </w:r>
        <w:r>
          <w:t xml:space="preserve">), </w:t>
        </w:r>
        <w:proofErr w:type="spellStart"/>
        <w:r>
          <w:t>Pharoideae</w:t>
        </w:r>
        <w:proofErr w:type="spellEnd"/>
        <w:r>
          <w:t xml:space="preserve"> (</w:t>
        </w:r>
        <w:proofErr w:type="spellStart"/>
        <w:r w:rsidRPr="006924A9">
          <w:rPr>
            <w:i/>
          </w:rPr>
          <w:t>Leptaspis</w:t>
        </w:r>
        <w:proofErr w:type="spellEnd"/>
        <w:r w:rsidRPr="006924A9">
          <w:rPr>
            <w:i/>
          </w:rPr>
          <w:t xml:space="preserve"> </w:t>
        </w:r>
        <w:proofErr w:type="spellStart"/>
        <w:r w:rsidRPr="006924A9">
          <w:rPr>
            <w:i/>
          </w:rPr>
          <w:t>zeylanica</w:t>
        </w:r>
        <w:proofErr w:type="spellEnd"/>
        <w:r>
          <w:t xml:space="preserve"> and </w:t>
        </w:r>
        <w:proofErr w:type="spellStart"/>
        <w:r w:rsidRPr="006924A9">
          <w:rPr>
            <w:i/>
          </w:rPr>
          <w:t>Pharus</w:t>
        </w:r>
        <w:proofErr w:type="spellEnd"/>
        <w:r w:rsidRPr="006924A9">
          <w:rPr>
            <w:i/>
          </w:rPr>
          <w:t xml:space="preserve"> </w:t>
        </w:r>
        <w:proofErr w:type="spellStart"/>
        <w:r w:rsidRPr="006924A9">
          <w:rPr>
            <w:i/>
          </w:rPr>
          <w:t>latifolius</w:t>
        </w:r>
        <w:proofErr w:type="spellEnd"/>
        <w:r>
          <w:t xml:space="preserve">), and </w:t>
        </w:r>
        <w:proofErr w:type="spellStart"/>
        <w:r>
          <w:t>Puelioideae</w:t>
        </w:r>
        <w:proofErr w:type="spellEnd"/>
        <w:r>
          <w:t xml:space="preserve"> (</w:t>
        </w:r>
        <w:proofErr w:type="spellStart"/>
        <w:r w:rsidRPr="006924A9">
          <w:rPr>
            <w:i/>
          </w:rPr>
          <w:t>Puelia</w:t>
        </w:r>
        <w:proofErr w:type="spellEnd"/>
        <w:r w:rsidRPr="006924A9">
          <w:rPr>
            <w:i/>
          </w:rPr>
          <w:t xml:space="preserve"> sp.</w:t>
        </w:r>
        <w:r>
          <w:t xml:space="preserve"> and </w:t>
        </w:r>
        <w:proofErr w:type="spellStart"/>
        <w:r w:rsidRPr="006924A9">
          <w:rPr>
            <w:i/>
          </w:rPr>
          <w:t>Guaduella</w:t>
        </w:r>
        <w:proofErr w:type="spellEnd"/>
        <w:r w:rsidRPr="006924A9">
          <w:rPr>
            <w:i/>
          </w:rPr>
          <w:t xml:space="preserve"> sp.</w:t>
        </w:r>
        <w:r>
          <w:t xml:space="preserve">); three in the </w:t>
        </w:r>
        <w:proofErr w:type="spellStart"/>
        <w:r>
          <w:t>Oryzoideae</w:t>
        </w:r>
        <w:proofErr w:type="spellEnd"/>
        <w:r>
          <w:t xml:space="preserve"> (</w:t>
        </w:r>
        <w:proofErr w:type="spellStart"/>
        <w:r w:rsidRPr="006924A9">
          <w:rPr>
            <w:i/>
          </w:rPr>
          <w:t>Ehrharta</w:t>
        </w:r>
        <w:proofErr w:type="spellEnd"/>
        <w:r w:rsidRPr="006924A9">
          <w:rPr>
            <w:i/>
          </w:rPr>
          <w:t xml:space="preserve"> </w:t>
        </w:r>
        <w:proofErr w:type="spellStart"/>
        <w:r w:rsidRPr="006924A9">
          <w:rPr>
            <w:i/>
          </w:rPr>
          <w:t>erecta</w:t>
        </w:r>
        <w:proofErr w:type="spellEnd"/>
        <w:r>
          <w:rPr>
            <w:i/>
          </w:rPr>
          <w:t xml:space="preserve">, </w:t>
        </w:r>
        <w:proofErr w:type="spellStart"/>
        <w:r w:rsidRPr="006924A9">
          <w:rPr>
            <w:i/>
          </w:rPr>
          <w:t>Zizania</w:t>
        </w:r>
        <w:proofErr w:type="spellEnd"/>
        <w:r w:rsidRPr="006924A9">
          <w:rPr>
            <w:i/>
          </w:rPr>
          <w:t xml:space="preserve"> </w:t>
        </w:r>
        <w:proofErr w:type="spellStart"/>
        <w:r w:rsidRPr="006924A9">
          <w:rPr>
            <w:i/>
          </w:rPr>
          <w:t>palustris</w:t>
        </w:r>
        <w:proofErr w:type="spellEnd"/>
        <w:r>
          <w:rPr>
            <w:i/>
          </w:rPr>
          <w:t>,</w:t>
        </w:r>
        <w:r>
          <w:t xml:space="preserve"> and </w:t>
        </w:r>
        <w:proofErr w:type="spellStart"/>
        <w:r w:rsidRPr="006924A9">
          <w:rPr>
            <w:i/>
          </w:rPr>
          <w:t>Streptogyna</w:t>
        </w:r>
        <w:proofErr w:type="spellEnd"/>
        <w:r w:rsidRPr="006924A9">
          <w:rPr>
            <w:i/>
          </w:rPr>
          <w:t xml:space="preserve"> </w:t>
        </w:r>
        <w:proofErr w:type="spellStart"/>
        <w:r>
          <w:rPr>
            <w:i/>
          </w:rPr>
          <w:t>americana</w:t>
        </w:r>
        <w:proofErr w:type="spellEnd"/>
        <w:r>
          <w:t xml:space="preserve">); and one in the </w:t>
        </w:r>
        <w:proofErr w:type="spellStart"/>
        <w:r w:rsidRPr="006924A9">
          <w:t>Danthonioideae</w:t>
        </w:r>
        <w:proofErr w:type="spellEnd"/>
        <w:r w:rsidRPr="006924A9">
          <w:t xml:space="preserve"> </w:t>
        </w:r>
        <w:r>
          <w:t>(</w:t>
        </w:r>
        <w:proofErr w:type="spellStart"/>
        <w:r w:rsidRPr="006924A9">
          <w:rPr>
            <w:i/>
          </w:rPr>
          <w:t>Danthonia</w:t>
        </w:r>
        <w:proofErr w:type="spellEnd"/>
        <w:r w:rsidRPr="006924A9">
          <w:rPr>
            <w:i/>
          </w:rPr>
          <w:t xml:space="preserve"> </w:t>
        </w:r>
        <w:proofErr w:type="spellStart"/>
        <w:r w:rsidRPr="006924A9">
          <w:rPr>
            <w:i/>
          </w:rPr>
          <w:t>spicata</w:t>
        </w:r>
        <w:proofErr w:type="spellEnd"/>
        <w:r>
          <w:t>). This sampling scheme ensures that pollen wall ultrastructure of at least two members of each subfamily, distributed more or less evenly across tribes and subtribes, will be imaged either by our efforts or those of previous researchers.</w:t>
        </w:r>
      </w:ins>
    </w:p>
    <w:p w14:paraId="2FC7D6C4" w14:textId="3847A86D" w:rsidR="00333552" w:rsidRPr="00693162" w:rsidRDefault="00333552" w:rsidP="00333552">
      <w:pPr>
        <w:pStyle w:val="NoSpacing"/>
        <w:rPr>
          <w:rFonts w:ascii="Times New Roman" w:hAnsi="Times New Roman" w:cs="Times New Roman"/>
          <w:sz w:val="23"/>
          <w:szCs w:val="23"/>
        </w:rPr>
      </w:pPr>
      <w:del w:id="210" w:author="Phillip Klahs" w:date="2018-10-11T14:28:00Z">
        <w:r w:rsidRPr="00693162" w:rsidDel="003318AC">
          <w:rPr>
            <w:rFonts w:ascii="Times New Roman" w:hAnsi="Times New Roman" w:cs="Times New Roman"/>
            <w:sz w:val="23"/>
            <w:szCs w:val="23"/>
          </w:rPr>
          <w:delText>Sampling</w:delText>
        </w:r>
        <w:r w:rsidR="00623E96" w:rsidDel="003318AC">
          <w:rPr>
            <w:rFonts w:ascii="Times New Roman" w:hAnsi="Times New Roman" w:cs="Times New Roman"/>
            <w:sz w:val="23"/>
            <w:szCs w:val="23"/>
          </w:rPr>
          <w:delText xml:space="preserve"> (go for 36</w:delText>
        </w:r>
        <w:r w:rsidR="006261A8" w:rsidRPr="00693162" w:rsidDel="003318AC">
          <w:rPr>
            <w:rFonts w:ascii="Times New Roman" w:hAnsi="Times New Roman" w:cs="Times New Roman"/>
            <w:sz w:val="23"/>
            <w:szCs w:val="23"/>
          </w:rPr>
          <w:delText>)</w:delText>
        </w:r>
      </w:del>
    </w:p>
    <w:p w14:paraId="34E3F853" w14:textId="77777777" w:rsidR="003318AC" w:rsidRDefault="003318AC" w:rsidP="003318AC">
      <w:pPr>
        <w:rPr>
          <w:ins w:id="211" w:author="Phillip Klahs" w:date="2018-10-11T14:30:00Z"/>
        </w:rPr>
      </w:pPr>
      <w:ins w:id="212" w:author="Phillip Klahs" w:date="2018-10-11T14:30:00Z">
        <w:r>
          <w:t>Microscopy methods</w:t>
        </w:r>
      </w:ins>
    </w:p>
    <w:p w14:paraId="28BA51CF" w14:textId="77777777" w:rsidR="003318AC" w:rsidRDefault="003318AC" w:rsidP="003318AC">
      <w:pPr>
        <w:rPr>
          <w:ins w:id="213" w:author="Phillip Klahs" w:date="2018-10-11T14:30:00Z"/>
        </w:rPr>
      </w:pPr>
    </w:p>
    <w:p w14:paraId="0EE13AE2" w14:textId="77777777" w:rsidR="003318AC" w:rsidRDefault="003318AC" w:rsidP="003318AC">
      <w:pPr>
        <w:rPr>
          <w:ins w:id="214" w:author="Phillip Klahs" w:date="2018-10-11T14:30:00Z"/>
        </w:rPr>
      </w:pPr>
      <w:ins w:id="215" w:author="Phillip Klahs" w:date="2018-10-11T14:30:00Z">
        <w:r>
          <w:t>Both fresh and dry pollen has been successfully employed in TEM studies of pollen wall ultrastructure by various researchers.</w:t>
        </w:r>
        <w:r w:rsidRPr="00064132">
          <w:t xml:space="preserve"> </w:t>
        </w:r>
        <w:r>
          <w:t>Fresh material will be used whenever possible, and herbarium material will be used if no fresh pollen is available. Fresh pollen will be taken from mature anthers and immediately fixed in 70% ethanol for later use.</w:t>
        </w:r>
      </w:ins>
    </w:p>
    <w:p w14:paraId="719CAAEB" w14:textId="77777777" w:rsidR="003318AC" w:rsidRDefault="003318AC" w:rsidP="003318AC">
      <w:pPr>
        <w:rPr>
          <w:ins w:id="216" w:author="Phillip Klahs" w:date="2018-10-11T14:30:00Z"/>
        </w:rPr>
      </w:pPr>
    </w:p>
    <w:p w14:paraId="2255E9C4" w14:textId="77777777" w:rsidR="003318AC" w:rsidRDefault="003318AC" w:rsidP="003318AC">
      <w:pPr>
        <w:rPr>
          <w:ins w:id="217" w:author="Phillip Klahs" w:date="2018-10-11T14:30:00Z"/>
        </w:rPr>
      </w:pPr>
      <w:ins w:id="218" w:author="Phillip Klahs" w:date="2018-10-11T14:30:00Z">
        <w:r>
          <w:t xml:space="preserve">Herbarium pollen will be cleaned and rehydrated using the enzyme-based method of </w:t>
        </w:r>
        <w:r>
          <w:fldChar w:fldCharType="begin" w:fldLock="1"/>
        </w:r>
        <w: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fldChar w:fldCharType="separate"/>
        </w:r>
        <w:r w:rsidRPr="003C428D">
          <w:rPr>
            <w:noProof/>
          </w:rPr>
          <w:t>Schols et al., (2004)</w:t>
        </w:r>
        <w:r>
          <w:fldChar w:fldCharType="end"/>
        </w:r>
        <w:r>
          <w:t xml:space="preserve">. Enzymatic treatment of dry pollen provides sufficient cleaning and rehydration of grains intended for use in microscopy, without the risk of collapse incurred with standard </w:t>
        </w:r>
        <w:proofErr w:type="spellStart"/>
        <w:r>
          <w:t>acetolysis</w:t>
        </w:r>
        <w:proofErr w:type="spellEnd"/>
        <w:r>
          <w:t xml:space="preserve"> </w:t>
        </w:r>
        <w:r>
          <w:fldChar w:fldCharType="begin" w:fldLock="1"/>
        </w:r>
        <w: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fldChar w:fldCharType="separate"/>
        </w:r>
        <w:r w:rsidRPr="003613F8">
          <w:rPr>
            <w:noProof/>
          </w:rPr>
          <w:t>(Martin, 1969)</w:t>
        </w:r>
        <w:r>
          <w:fldChar w:fldCharType="end"/>
        </w:r>
        <w:r>
          <w:t xml:space="preserve">. Enzymatic treatment uses a 1:200 dilution of </w:t>
        </w:r>
        <w:proofErr w:type="spellStart"/>
        <w:r>
          <w:t>Agepon</w:t>
        </w:r>
        <w:proofErr w:type="spellEnd"/>
        <w:r>
          <w:t xml:space="preserve"> in distilled water to gently rehydrate whole anthers, followed by grinding through fine phosphor-bronze mesh into small test tubes. The solution is then centrifuged at 2800 rpm for 3 minutes, decanted, and the tubes refilled with a solution of distilled water, citrate buffer, </w:t>
        </w:r>
        <w:proofErr w:type="spellStart"/>
        <w:r>
          <w:t>cellulase</w:t>
        </w:r>
        <w:proofErr w:type="spellEnd"/>
        <w:r>
          <w:t xml:space="preserve">, and pectinase. This mixture is shaken periodically over 24 hours, then centrifuged and decanted. </w:t>
        </w:r>
        <w:r>
          <w:lastRenderedPageBreak/>
          <w:t>The clean and rehydrated pollen grains are stored in 70% ethanol for later use. Pollen prepared in this manner is appropriate for SEM, TEM, and LM.</w:t>
        </w:r>
      </w:ins>
    </w:p>
    <w:p w14:paraId="54F5C95C" w14:textId="77777777" w:rsidR="003318AC" w:rsidRDefault="003318AC" w:rsidP="003318AC">
      <w:pPr>
        <w:rPr>
          <w:ins w:id="219" w:author="Phillip Klahs" w:date="2018-10-11T14:30:00Z"/>
        </w:rPr>
      </w:pPr>
    </w:p>
    <w:p w14:paraId="743AC15C" w14:textId="77777777" w:rsidR="003318AC" w:rsidRDefault="003318AC" w:rsidP="003318AC">
      <w:pPr>
        <w:rPr>
          <w:ins w:id="220" w:author="Phillip Klahs" w:date="2018-10-11T14:30:00Z"/>
        </w:rPr>
      </w:pPr>
      <w:ins w:id="221" w:author="Phillip Klahs" w:date="2018-10-11T14:30:00Z">
        <w:r>
          <w:t xml:space="preserve">Pollen for SEM and TEM will be further prepared at Iowa State University’s </w:t>
        </w:r>
        <w:r w:rsidRPr="00A723C1">
          <w:t>Roy J. Carver High Resolution Microscopy Facility</w:t>
        </w:r>
        <w:r>
          <w:t xml:space="preserve"> following their preferred protocols. One graduate student will receive training in SEM preparation methods and assist microscopy facility staff in processing and imaging pollen. The same graduate student will assist in capturing appropriate TEM images, but all preparations for TEM will be completed by microscopy facility staff.</w:t>
        </w:r>
      </w:ins>
    </w:p>
    <w:p w14:paraId="0D18D8B1" w14:textId="77777777" w:rsidR="003318AC" w:rsidRDefault="003318AC" w:rsidP="003318AC">
      <w:pPr>
        <w:rPr>
          <w:ins w:id="222" w:author="Phillip Klahs" w:date="2018-10-11T14:30:00Z"/>
        </w:rPr>
      </w:pPr>
    </w:p>
    <w:p w14:paraId="0D3DB1EE" w14:textId="77777777" w:rsidR="003318AC" w:rsidRDefault="003318AC" w:rsidP="003318AC">
      <w:pPr>
        <w:rPr>
          <w:ins w:id="223" w:author="Phillip Klahs" w:date="2018-10-11T14:30:00Z"/>
        </w:rPr>
      </w:pPr>
      <w:ins w:id="224" w:author="Phillip Klahs" w:date="2018-10-11T14:30:00Z">
        <w:r>
          <w:t>Pollen intended for LM will be stained with safranin and mounted on slides in silicone oil (Dow Corning Corporation). Silicone oil is preferred because pollen grains are less prone to swelling in this medium, and grains can be easily rotated under the cover slip to capture images from multiple angles. Measurements will be made at 1000x magnification using oil immersion on a Nikon Ni-U upright microscope, and high-resolution images will be captured with a microscope-mounted Nikon camera.</w:t>
        </w:r>
      </w:ins>
    </w:p>
    <w:p w14:paraId="2086D986" w14:textId="02AAC4B9" w:rsidR="00333552" w:rsidRPr="00693162" w:rsidDel="003318AC" w:rsidRDefault="00405B52" w:rsidP="00333552">
      <w:pPr>
        <w:pStyle w:val="NoSpacing"/>
        <w:rPr>
          <w:del w:id="225" w:author="Phillip Klahs" w:date="2018-10-11T14:30:00Z"/>
          <w:rFonts w:ascii="Times New Roman" w:hAnsi="Times New Roman" w:cs="Times New Roman"/>
          <w:sz w:val="23"/>
          <w:szCs w:val="23"/>
        </w:rPr>
      </w:pPr>
      <w:del w:id="226"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LM</w:delText>
        </w:r>
      </w:del>
    </w:p>
    <w:p w14:paraId="7053A59F" w14:textId="61C02B61" w:rsidR="009830DD" w:rsidRPr="00693162" w:rsidDel="003318AC" w:rsidRDefault="009830DD" w:rsidP="00333552">
      <w:pPr>
        <w:pStyle w:val="NoSpacing"/>
        <w:rPr>
          <w:del w:id="227" w:author="Phillip Klahs" w:date="2018-10-11T14:30:00Z"/>
          <w:rFonts w:ascii="Times New Roman" w:hAnsi="Times New Roman" w:cs="Times New Roman"/>
          <w:sz w:val="23"/>
          <w:szCs w:val="23"/>
        </w:rPr>
      </w:pPr>
      <w:del w:id="228"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SEM</w:delText>
        </w:r>
      </w:del>
    </w:p>
    <w:p w14:paraId="5405AA97" w14:textId="3CA584C9" w:rsidR="003A77CF" w:rsidRPr="00693162" w:rsidDel="003318AC" w:rsidRDefault="003A77CF" w:rsidP="00333552">
      <w:pPr>
        <w:pStyle w:val="NoSpacing"/>
        <w:rPr>
          <w:del w:id="229" w:author="Phillip Klahs" w:date="2018-10-11T14:30:00Z"/>
          <w:rFonts w:ascii="Times New Roman" w:hAnsi="Times New Roman" w:cs="Times New Roman"/>
          <w:sz w:val="23"/>
          <w:szCs w:val="23"/>
        </w:rPr>
      </w:pPr>
      <w:del w:id="230" w:author="Phillip Klahs" w:date="2018-10-11T14:30:00Z">
        <w:r w:rsidRPr="00693162" w:rsidDel="003318AC">
          <w:rPr>
            <w:rFonts w:ascii="Times New Roman" w:hAnsi="Times New Roman" w:cs="Times New Roman"/>
            <w:sz w:val="23"/>
            <w:szCs w:val="23"/>
          </w:rPr>
          <w:delText xml:space="preserve">      TEM</w:delText>
        </w:r>
      </w:del>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Preliminary Results</w:t>
      </w:r>
    </w:p>
    <w:p w14:paraId="4B35A14F" w14:textId="23284851" w:rsidR="003A77CF"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7150AD21" w14:textId="15B9C003"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We have begun mapping spikelet characters that may influence pollination onto a recent, well supported phylogeny of the family (</w:t>
      </w:r>
      <w:proofErr w:type="spellStart"/>
      <w:r>
        <w:rPr>
          <w:rFonts w:ascii="Times New Roman" w:hAnsi="Times New Roman" w:cs="Times New Roman"/>
          <w:sz w:val="23"/>
          <w:szCs w:val="23"/>
          <w:u w:val="single"/>
        </w:rPr>
        <w:t>Saarela</w:t>
      </w:r>
      <w:proofErr w:type="spellEnd"/>
      <w:r>
        <w:rPr>
          <w:rFonts w:ascii="Times New Roman" w:hAnsi="Times New Roman" w:cs="Times New Roman"/>
          <w:sz w:val="23"/>
          <w:szCs w:val="23"/>
          <w:u w:val="single"/>
        </w:rPr>
        <w:t xml:space="preserve"> et al. 2018). This process informed the sampling strategy for this proposal and will be expanded to include more </w:t>
      </w:r>
      <w:commentRangeStart w:id="231"/>
      <w:r>
        <w:rPr>
          <w:rFonts w:ascii="Times New Roman" w:hAnsi="Times New Roman" w:cs="Times New Roman"/>
          <w:sz w:val="23"/>
          <w:szCs w:val="23"/>
          <w:u w:val="single"/>
        </w:rPr>
        <w:t>characters</w:t>
      </w:r>
      <w:commentRangeEnd w:id="231"/>
      <w:r>
        <w:rPr>
          <w:rStyle w:val="CommentReference"/>
          <w:rFonts w:ascii="Times New Roman" w:hAnsi="Times New Roman"/>
        </w:rPr>
        <w:commentReference w:id="231"/>
      </w:r>
      <w:r>
        <w:rPr>
          <w:rFonts w:ascii="Times New Roman" w:hAnsi="Times New Roman" w:cs="Times New Roman"/>
          <w:sz w:val="23"/>
          <w:szCs w:val="23"/>
          <w:u w:val="single"/>
        </w:rPr>
        <w:t xml:space="preserve">. </w:t>
      </w:r>
    </w:p>
    <w:p w14:paraId="7FFFDC77" w14:textId="77777777" w:rsidR="00381B5D" w:rsidRDefault="00381B5D" w:rsidP="00333552">
      <w:pPr>
        <w:pStyle w:val="NoSpacing"/>
        <w:rPr>
          <w:rFonts w:ascii="Times New Roman" w:hAnsi="Times New Roman" w:cs="Times New Roman"/>
          <w:sz w:val="23"/>
          <w:szCs w:val="23"/>
          <w:u w:val="single"/>
        </w:rPr>
      </w:pPr>
    </w:p>
    <w:p w14:paraId="1207F375" w14:textId="056082D9"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Number of Fertile florets, Number of Sterile Florets, Compress, Spikelet length, Disarticulation, Lower Glume length, Upper Glume length, Sterile Lemma length, Fertile Lemma length, Awns, Number of anthers per floret, Number of Stigmas, Stigma position</w:t>
      </w:r>
    </w:p>
    <w:p w14:paraId="320743F3" w14:textId="77777777" w:rsidR="00561CCE" w:rsidRDefault="00561CCE" w:rsidP="00333552">
      <w:pPr>
        <w:pStyle w:val="NoSpacing"/>
        <w:rPr>
          <w:rFonts w:ascii="Times New Roman" w:hAnsi="Times New Roman" w:cs="Times New Roman"/>
          <w:sz w:val="23"/>
          <w:szCs w:val="23"/>
          <w:u w:val="single"/>
        </w:rPr>
      </w:pPr>
    </w:p>
    <w:p w14:paraId="5BC682EA" w14:textId="33D3E2BF"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Fig #</w:t>
      </w:r>
    </w:p>
    <w:p w14:paraId="62AE81B1" w14:textId="0B0BB199"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 xml:space="preserve">A phylogeny of Poaceae with glume length as a ratio of total spikelet length mapped. </w:t>
      </w:r>
    </w:p>
    <w:p w14:paraId="0CC71B5E" w14:textId="77777777" w:rsidR="00DC75B0" w:rsidRPr="00693162" w:rsidRDefault="00DC75B0"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spikelets and anthers. Year 2: Sectioning of spikelets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003A77CF" w:rsidRPr="00693162">
        <w:rPr>
          <w:rFonts w:ascii="Times New Roman" w:hAnsi="Times New Roman" w:cs="Times New Roman"/>
          <w:sz w:val="23"/>
          <w:szCs w:val="23"/>
        </w:rPr>
        <w:t>work</w:t>
      </w:r>
      <w:proofErr w:type="gramEnd"/>
      <w:r w:rsidR="003A77CF" w:rsidRPr="00693162">
        <w:rPr>
          <w:rFonts w:ascii="Times New Roman" w:hAnsi="Times New Roman" w:cs="Times New Roman"/>
          <w:sz w:val="23"/>
          <w:szCs w:val="23"/>
        </w:rPr>
        <w:t xml:space="preserve"> in BPMI?;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r w:rsidRPr="00693162">
        <w:rPr>
          <w:rFonts w:ascii="Times New Roman" w:hAnsi="Times New Roman" w:cs="Times New Roman"/>
          <w:b/>
          <w:sz w:val="23"/>
          <w:szCs w:val="23"/>
        </w:rPr>
        <w:lastRenderedPageBreak/>
        <w:t>Results from Prior NSF Support</w:t>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63010883"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00EE515E">
        <w:rPr>
          <w:rFonts w:ascii="Times New Roman" w:eastAsia="Times New Roman" w:hAnsi="Times New Roman" w:cs="Times New Roman"/>
          <w:sz w:val="23"/>
          <w:szCs w:val="23"/>
        </w:rPr>
        <w:t xml:space="preserve"> $207,121), 2013-2019</w:t>
      </w:r>
      <w:r w:rsidRPr="00693162">
        <w:rPr>
          <w:rFonts w:ascii="Times New Roman" w:eastAsia="Times New Roman" w:hAnsi="Times New Roman" w:cs="Times New Roman"/>
          <w:sz w:val="23"/>
          <w:szCs w:val="23"/>
        </w:rPr>
        <w:t xml:space="preserve">,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plastome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plastome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t>
      </w:r>
      <w:proofErr w:type="spellStart"/>
      <w:r w:rsidRPr="00693162">
        <w:rPr>
          <w:rFonts w:ascii="Times New Roman" w:eastAsia="Arial" w:hAnsi="Times New Roman" w:cs="Times New Roman"/>
          <w:color w:val="000000"/>
          <w:sz w:val="23"/>
          <w:szCs w:val="23"/>
        </w:rPr>
        <w:t>Wysocki</w:t>
      </w:r>
      <w:proofErr w:type="spellEnd"/>
      <w:r w:rsidRPr="00693162">
        <w:rPr>
          <w:rFonts w:ascii="Times New Roman" w:eastAsia="Arial" w:hAnsi="Times New Roman" w:cs="Times New Roman"/>
          <w:color w:val="000000"/>
          <w:sz w:val="23"/>
          <w:szCs w:val="23"/>
        </w:rPr>
        <w:t xml:space="preserve">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w:t>
      </w:r>
      <w:proofErr w:type="gramStart"/>
      <w:r w:rsidRPr="00693162">
        <w:rPr>
          <w:rFonts w:ascii="Times New Roman" w:eastAsia="Arial" w:hAnsi="Times New Roman" w:cs="Times New Roman"/>
          <w:color w:val="000000"/>
          <w:sz w:val="23"/>
          <w:szCs w:val="23"/>
        </w:rPr>
        <w:t>My</w:t>
      </w:r>
      <w:proofErr w:type="gramEnd"/>
      <w:r w:rsidRPr="00693162">
        <w:rPr>
          <w:rFonts w:ascii="Times New Roman" w:eastAsia="Arial" w:hAnsi="Times New Roman" w:cs="Times New Roman"/>
          <w:color w:val="000000"/>
          <w:sz w:val="23"/>
          <w:szCs w:val="23"/>
        </w:rPr>
        <w:t xml:space="preserve">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 xml:space="preserve">rass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cells are usually lobed in at least one plane, often the </w:t>
      </w:r>
      <w:proofErr w:type="spellStart"/>
      <w:r w:rsidR="00533A75" w:rsidRPr="00533A75">
        <w:rPr>
          <w:rFonts w:ascii="Times New Roman" w:hAnsi="Times New Roman" w:cs="Times New Roman"/>
          <w:sz w:val="23"/>
          <w:szCs w:val="23"/>
        </w:rPr>
        <w:t>proximo</w:t>
      </w:r>
      <w:proofErr w:type="spellEnd"/>
      <w:r w:rsidR="00533A75" w:rsidRPr="00533A75">
        <w:rPr>
          <w:rFonts w:ascii="Times New Roman" w:hAnsi="Times New Roman" w:cs="Times New Roman"/>
          <w:sz w:val="23"/>
          <w:szCs w:val="23"/>
        </w:rPr>
        <w:t xml:space="preserve">-distal or lateral planes; the presence of lobes is </w:t>
      </w:r>
      <w:proofErr w:type="spellStart"/>
      <w:r w:rsidR="00533A75" w:rsidRPr="00533A75">
        <w:rPr>
          <w:rFonts w:ascii="Times New Roman" w:hAnsi="Times New Roman" w:cs="Times New Roman"/>
          <w:sz w:val="23"/>
          <w:szCs w:val="23"/>
        </w:rPr>
        <w:t>plesiomorphic</w:t>
      </w:r>
      <w:proofErr w:type="spellEnd"/>
      <w:r w:rsidR="00533A75" w:rsidRPr="00533A75">
        <w:rPr>
          <w:rFonts w:ascii="Times New Roman" w:hAnsi="Times New Roman" w:cs="Times New Roman"/>
          <w:sz w:val="23"/>
          <w:szCs w:val="23"/>
        </w:rPr>
        <w:t xml:space="preserve"> and general, with some reversions to the non-lobed condition. Five ma</w:t>
      </w:r>
      <w:r w:rsidR="00533A75">
        <w:rPr>
          <w:rFonts w:ascii="Times New Roman" w:hAnsi="Times New Roman" w:cs="Times New Roman"/>
          <w:sz w:val="23"/>
          <w:szCs w:val="23"/>
        </w:rPr>
        <w:t xml:space="preserve">jor </w:t>
      </w:r>
      <w:proofErr w:type="spellStart"/>
      <w:r w:rsidR="00533A75">
        <w:rPr>
          <w:rFonts w:ascii="Times New Roman" w:hAnsi="Times New Roman" w:cs="Times New Roman"/>
          <w:sz w:val="23"/>
          <w:szCs w:val="23"/>
        </w:rPr>
        <w:t>morphotypes</w:t>
      </w:r>
      <w:proofErr w:type="spellEnd"/>
      <w:r w:rsidR="00533A75">
        <w:rPr>
          <w:rFonts w:ascii="Times New Roman" w:hAnsi="Times New Roman" w:cs="Times New Roman"/>
          <w:sz w:val="23"/>
          <w:szCs w:val="23"/>
        </w:rPr>
        <w:t xml:space="preserve"> were identified;</w:t>
      </w:r>
      <w:r w:rsidR="00533A75" w:rsidRPr="00533A75">
        <w:rPr>
          <w:rFonts w:ascii="Times New Roman" w:hAnsi="Times New Roman" w:cs="Times New Roman"/>
          <w:sz w:val="23"/>
          <w:szCs w:val="23"/>
        </w:rPr>
        <w:t xml:space="preserve"> a species may have more than one, but we modeled the dominant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 shape is significantly correlated with both photosynthetic pathway (PS) and light regime. Several descriptors (e.g., cell </w:t>
      </w:r>
      <w:proofErr w:type="spellStart"/>
      <w:r w:rsidR="00533A75" w:rsidRPr="00533A75">
        <w:rPr>
          <w:rFonts w:ascii="Times New Roman" w:hAnsi="Times New Roman" w:cs="Times New Roman"/>
          <w:sz w:val="23"/>
          <w:szCs w:val="23"/>
        </w:rPr>
        <w:t>length</w:t>
      </w:r>
      <w:proofErr w:type="gramStart"/>
      <w:r w:rsidR="00533A75" w:rsidRPr="00533A75">
        <w:rPr>
          <w:rFonts w:ascii="Times New Roman" w:hAnsi="Times New Roman" w:cs="Times New Roman"/>
          <w:sz w:val="23"/>
          <w:szCs w:val="23"/>
        </w:rPr>
        <w:t>:width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lastRenderedPageBreak/>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plastome </w:t>
      </w:r>
      <w:proofErr w:type="spellStart"/>
      <w:r w:rsidRPr="00693162">
        <w:rPr>
          <w:rFonts w:ascii="Times New Roman" w:eastAsia="Arial" w:hAnsi="Times New Roman" w:cs="Times New Roman"/>
          <w:color w:val="000000"/>
          <w:sz w:val="23"/>
          <w:szCs w:val="23"/>
          <w:highlight w:val="white"/>
        </w:rPr>
        <w:t>phylogenetics</w:t>
      </w:r>
      <w:proofErr w:type="spellEnd"/>
      <w:r w:rsidRPr="00693162">
        <w:rPr>
          <w:rFonts w:ascii="Times New Roman" w:eastAsia="Arial" w:hAnsi="Times New Roman" w:cs="Times New Roman"/>
          <w:color w:val="000000"/>
          <w:sz w:val="23"/>
          <w:szCs w:val="23"/>
          <w:highlight w:val="white"/>
        </w:rPr>
        <w:t>/bioinformatics,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likely</w:t>
      </w:r>
      <w:proofErr w:type="gramEnd"/>
      <w:r w:rsidRPr="00693162">
        <w:rPr>
          <w:rFonts w:ascii="Times New Roman" w:hAnsi="Times New Roman" w:cs="Times New Roman"/>
          <w:sz w:val="23"/>
          <w:szCs w:val="23"/>
        </w:rPr>
        <w:t xml:space="preserve">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Phillip Klahs" w:date="2018-09-17T16:32:00Z" w:initials="PCK">
    <w:p w14:paraId="4C18D174" w14:textId="756D3C7A" w:rsidR="0005011B" w:rsidRDefault="0005011B">
      <w:pPr>
        <w:pStyle w:val="CommentText"/>
      </w:pPr>
      <w:r>
        <w:rPr>
          <w:rStyle w:val="CommentReference"/>
        </w:rPr>
        <w:annotationRef/>
      </w:r>
      <w:r>
        <w:t xml:space="preserve">Several strange and characteristic qualities of grass spikelets that we predict have improved their sexual success… or something more specific, could tie into </w:t>
      </w:r>
      <w:proofErr w:type="spellStart"/>
      <w:r>
        <w:t>cyperaceae</w:t>
      </w:r>
      <w:proofErr w:type="spellEnd"/>
      <w:r>
        <w:t xml:space="preserve"> talk later </w:t>
      </w:r>
    </w:p>
  </w:comment>
  <w:comment w:id="45" w:author="Phillip Klahs" w:date="2018-09-07T14:55:00Z" w:initials="PCK">
    <w:p w14:paraId="3C70D431" w14:textId="3B531C85" w:rsidR="00F52172" w:rsidRDefault="00F52172">
      <w:pPr>
        <w:pStyle w:val="CommentText"/>
      </w:pPr>
      <w:r>
        <w:rPr>
          <w:rStyle w:val="CommentReference"/>
        </w:rPr>
        <w:annotationRef/>
      </w:r>
      <w:r w:rsidR="00F63EF7">
        <w:t>What others</w:t>
      </w:r>
      <w:r>
        <w:t>?</w:t>
      </w:r>
    </w:p>
  </w:comment>
  <w:comment w:id="96" w:author="Phillip Klahs" w:date="2018-10-11T15:23:00Z" w:initials="PCK">
    <w:p w14:paraId="644EDF17" w14:textId="26D0E2AC" w:rsidR="00583294" w:rsidRDefault="00583294">
      <w:pPr>
        <w:pStyle w:val="CommentText"/>
      </w:pPr>
      <w:r>
        <w:rPr>
          <w:rStyle w:val="CommentReference"/>
        </w:rPr>
        <w:annotationRef/>
      </w:r>
      <w:r>
        <w:t>Needed?</w:t>
      </w:r>
    </w:p>
  </w:comment>
  <w:comment w:id="103" w:author="Phillip Klahs" w:date="2018-09-18T11:10:00Z" w:initials="PCK">
    <w:p w14:paraId="5287E15A" w14:textId="598F9E8B" w:rsidR="004F11B7" w:rsidRDefault="004F11B7">
      <w:pPr>
        <w:pStyle w:val="CommentText"/>
      </w:pPr>
      <w:r>
        <w:rPr>
          <w:rStyle w:val="CommentReference"/>
        </w:rPr>
        <w:annotationRef/>
      </w:r>
      <w:r>
        <w:t>Can or will?</w:t>
      </w:r>
    </w:p>
  </w:comment>
  <w:comment w:id="104" w:author="Phillip Klahs" w:date="2018-09-18T11:11:00Z" w:initials="PCK">
    <w:p w14:paraId="0DF3A0B0" w14:textId="1287D711" w:rsidR="004F11B7" w:rsidRDefault="004F11B7">
      <w:pPr>
        <w:pStyle w:val="CommentText"/>
      </w:pPr>
      <w:r>
        <w:rPr>
          <w:rStyle w:val="CommentReference"/>
        </w:rPr>
        <w:annotationRef/>
      </w:r>
      <w:r>
        <w:t>Lay out what we want to do</w:t>
      </w:r>
    </w:p>
  </w:comment>
  <w:comment w:id="115" w:author="Phillip Klahs" w:date="2018-10-11T15:31:00Z" w:initials="PCK">
    <w:p w14:paraId="26FC7C29" w14:textId="74DF9229" w:rsidR="005D51C4" w:rsidRDefault="005D51C4">
      <w:pPr>
        <w:pStyle w:val="CommentText"/>
      </w:pPr>
      <w:r>
        <w:rPr>
          <w:rStyle w:val="CommentReference"/>
        </w:rPr>
        <w:annotationRef/>
      </w:r>
      <w:r>
        <w:t>Caloric or energetic or something</w:t>
      </w:r>
    </w:p>
  </w:comment>
  <w:comment w:id="163" w:author="Phillip Klahs" w:date="2018-10-11T15:55:00Z" w:initials="PCK">
    <w:p w14:paraId="06586269" w14:textId="6788DD82" w:rsidR="00510DBB" w:rsidRDefault="00510DBB">
      <w:pPr>
        <w:pStyle w:val="CommentText"/>
      </w:pPr>
      <w:r>
        <w:rPr>
          <w:rStyle w:val="CommentReference"/>
        </w:rPr>
        <w:annotationRef/>
      </w:r>
      <w:r>
        <w:t>Other citations?</w:t>
      </w:r>
    </w:p>
  </w:comment>
  <w:comment w:id="190" w:author="Phillip Klahs" w:date="2018-09-07T14:55:00Z" w:initials="PCK">
    <w:p w14:paraId="60911DF6" w14:textId="770E32B6" w:rsidR="00723463" w:rsidRDefault="00723463">
      <w:pPr>
        <w:pStyle w:val="CommentText"/>
      </w:pPr>
      <w:r>
        <w:rPr>
          <w:rStyle w:val="CommentReference"/>
        </w:rPr>
        <w:annotationRef/>
      </w:r>
      <w:proofErr w:type="gramStart"/>
      <w:r>
        <w:t>natal</w:t>
      </w:r>
      <w:proofErr w:type="gramEnd"/>
    </w:p>
  </w:comment>
  <w:comment w:id="191" w:author="Phillip Klahs" w:date="2018-09-07T14:55:00Z" w:initials="PCK">
    <w:p w14:paraId="270B2719" w14:textId="45163519" w:rsidR="00723463" w:rsidRDefault="00723463">
      <w:pPr>
        <w:pStyle w:val="CommentText"/>
      </w:pPr>
      <w:r>
        <w:rPr>
          <w:rStyle w:val="CommentReference"/>
        </w:rPr>
        <w:annotationRef/>
      </w:r>
      <w:proofErr w:type="gramStart"/>
      <w:r>
        <w:t>wind</w:t>
      </w:r>
      <w:proofErr w:type="gramEnd"/>
      <w:r>
        <w:t xml:space="preserve"> pollinated flowers manipulate air</w:t>
      </w:r>
      <w:r w:rsidR="00381B5D">
        <w:t xml:space="preserve"> flow</w:t>
      </w:r>
      <w:r>
        <w:t xml:space="preserve"> to increase pollination</w:t>
      </w:r>
    </w:p>
  </w:comment>
  <w:comment w:id="197" w:author="Hannah" w:date="2018-09-24T09:08:00Z" w:initials="HMC">
    <w:p w14:paraId="6B0DEF99" w14:textId="77777777" w:rsidR="003318AC" w:rsidRDefault="003318AC" w:rsidP="003318AC">
      <w:pPr>
        <w:pStyle w:val="CommentText"/>
      </w:pPr>
      <w:r>
        <w:rPr>
          <w:rStyle w:val="CommentReference"/>
        </w:rPr>
        <w:annotationRef/>
      </w:r>
      <w:r>
        <w:t>Lynn – I have put a placeholder here because I want to talk about the best way to format our big sampling table.</w:t>
      </w:r>
    </w:p>
  </w:comment>
  <w:comment w:id="231" w:author="Phillip Klahs" w:date="2018-09-07T14:55:00Z" w:initials="PCK">
    <w:p w14:paraId="63666A25" w14:textId="6B01F4B8" w:rsidR="00381B5D" w:rsidRDefault="00381B5D">
      <w:pPr>
        <w:pStyle w:val="CommentText"/>
      </w:pPr>
      <w:r>
        <w:rPr>
          <w:rStyle w:val="CommentReference"/>
        </w:rPr>
        <w:annotationRef/>
      </w:r>
      <w:proofErr w:type="gramStart"/>
      <w:r>
        <w:t>table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8D174" w15:done="0"/>
  <w15:commentEx w15:paraId="3C70D431" w15:done="0"/>
  <w15:commentEx w15:paraId="644EDF17" w15:done="0"/>
  <w15:commentEx w15:paraId="5287E15A" w15:done="0"/>
  <w15:commentEx w15:paraId="0DF3A0B0" w15:done="0"/>
  <w15:commentEx w15:paraId="26FC7C29" w15:done="0"/>
  <w15:commentEx w15:paraId="06586269" w15:done="0"/>
  <w15:commentEx w15:paraId="60911DF6" w15:done="0"/>
  <w15:commentEx w15:paraId="270B2719" w15:done="0"/>
  <w15:commentEx w15:paraId="6B0DEF99" w15:done="0"/>
  <w15:commentEx w15:paraId="63666A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lip Klahs">
    <w15:presenceInfo w15:providerId="None" w15:userId="Phillip Klahs"/>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52"/>
    <w:rsid w:val="0005011B"/>
    <w:rsid w:val="000554A2"/>
    <w:rsid w:val="000570E2"/>
    <w:rsid w:val="000D0EF4"/>
    <w:rsid w:val="000D294B"/>
    <w:rsid w:val="000F001A"/>
    <w:rsid w:val="000F3C84"/>
    <w:rsid w:val="001051ED"/>
    <w:rsid w:val="00122656"/>
    <w:rsid w:val="00162D2B"/>
    <w:rsid w:val="00185C7D"/>
    <w:rsid w:val="001977E1"/>
    <w:rsid w:val="001F7EAB"/>
    <w:rsid w:val="00235E38"/>
    <w:rsid w:val="00261EAB"/>
    <w:rsid w:val="002965C3"/>
    <w:rsid w:val="003318AC"/>
    <w:rsid w:val="00333552"/>
    <w:rsid w:val="00346C38"/>
    <w:rsid w:val="003563EB"/>
    <w:rsid w:val="00367600"/>
    <w:rsid w:val="00381B5D"/>
    <w:rsid w:val="00391250"/>
    <w:rsid w:val="003A77CF"/>
    <w:rsid w:val="003C4A87"/>
    <w:rsid w:val="003E5025"/>
    <w:rsid w:val="00400429"/>
    <w:rsid w:val="00405B52"/>
    <w:rsid w:val="00483A74"/>
    <w:rsid w:val="004907D3"/>
    <w:rsid w:val="004C0BE6"/>
    <w:rsid w:val="004D3263"/>
    <w:rsid w:val="004F11B7"/>
    <w:rsid w:val="00510DBB"/>
    <w:rsid w:val="005258CF"/>
    <w:rsid w:val="005336C4"/>
    <w:rsid w:val="00533A75"/>
    <w:rsid w:val="005377C4"/>
    <w:rsid w:val="00561CCE"/>
    <w:rsid w:val="00583294"/>
    <w:rsid w:val="005952B8"/>
    <w:rsid w:val="005A58ED"/>
    <w:rsid w:val="005D51C4"/>
    <w:rsid w:val="00616C2D"/>
    <w:rsid w:val="006172EE"/>
    <w:rsid w:val="00623E96"/>
    <w:rsid w:val="006261A8"/>
    <w:rsid w:val="006625F2"/>
    <w:rsid w:val="006631F9"/>
    <w:rsid w:val="0066548F"/>
    <w:rsid w:val="00693162"/>
    <w:rsid w:val="00693917"/>
    <w:rsid w:val="00693E36"/>
    <w:rsid w:val="00723463"/>
    <w:rsid w:val="00727F8C"/>
    <w:rsid w:val="00741456"/>
    <w:rsid w:val="00796239"/>
    <w:rsid w:val="007C3482"/>
    <w:rsid w:val="007E0E1E"/>
    <w:rsid w:val="007E3D3B"/>
    <w:rsid w:val="008526B0"/>
    <w:rsid w:val="008B4D2C"/>
    <w:rsid w:val="008C1687"/>
    <w:rsid w:val="008F7F65"/>
    <w:rsid w:val="00900A84"/>
    <w:rsid w:val="00924738"/>
    <w:rsid w:val="00930A52"/>
    <w:rsid w:val="00940D32"/>
    <w:rsid w:val="00951AEF"/>
    <w:rsid w:val="0096382C"/>
    <w:rsid w:val="00982D3C"/>
    <w:rsid w:val="009830DD"/>
    <w:rsid w:val="00993578"/>
    <w:rsid w:val="00994EAF"/>
    <w:rsid w:val="009C7F6A"/>
    <w:rsid w:val="009D15A3"/>
    <w:rsid w:val="00A12314"/>
    <w:rsid w:val="00A8147C"/>
    <w:rsid w:val="00A87781"/>
    <w:rsid w:val="00A94F16"/>
    <w:rsid w:val="00AA7C4D"/>
    <w:rsid w:val="00AD2A7C"/>
    <w:rsid w:val="00AE47D5"/>
    <w:rsid w:val="00B02FF1"/>
    <w:rsid w:val="00B96167"/>
    <w:rsid w:val="00C42C23"/>
    <w:rsid w:val="00C52879"/>
    <w:rsid w:val="00C62ED1"/>
    <w:rsid w:val="00C71B30"/>
    <w:rsid w:val="00CA3AD8"/>
    <w:rsid w:val="00CD790C"/>
    <w:rsid w:val="00D00925"/>
    <w:rsid w:val="00D01D41"/>
    <w:rsid w:val="00D81C42"/>
    <w:rsid w:val="00DC27CE"/>
    <w:rsid w:val="00DC75B0"/>
    <w:rsid w:val="00E34B0D"/>
    <w:rsid w:val="00E75068"/>
    <w:rsid w:val="00EB400C"/>
    <w:rsid w:val="00EE515E"/>
    <w:rsid w:val="00EF7680"/>
    <w:rsid w:val="00F52172"/>
    <w:rsid w:val="00F63EF7"/>
    <w:rsid w:val="00F731C6"/>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docId w15:val="{D104DBA7-B5FE-45A6-9DE6-A7AB35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 w:type="character" w:styleId="Hyperlink">
    <w:name w:val="Hyperlink"/>
    <w:basedOn w:val="DefaultParagraphFont"/>
    <w:uiPriority w:val="99"/>
    <w:unhideWhenUsed/>
    <w:rsid w:val="00693E36"/>
    <w:rPr>
      <w:color w:val="0563C1" w:themeColor="hyperlink"/>
      <w:u w:val="single"/>
    </w:rPr>
  </w:style>
  <w:style w:type="paragraph" w:styleId="Caption">
    <w:name w:val="caption"/>
    <w:basedOn w:val="Normal"/>
    <w:next w:val="Normal"/>
    <w:uiPriority w:val="35"/>
    <w:unhideWhenUsed/>
    <w:qFormat/>
    <w:rsid w:val="003318AC"/>
    <w:pPr>
      <w:spacing w:after="200"/>
    </w:pPr>
    <w:rPr>
      <w:rFonts w:ascii="Times New Roman" w:eastAsiaTheme="minorHAnsi"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etchfab.com/pkla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AA6A-93F4-468F-A54E-3F1FD5AA2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12950</Words>
  <Characters>73820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Phillip Klahs</cp:lastModifiedBy>
  <cp:revision>5</cp:revision>
  <dcterms:created xsi:type="dcterms:W3CDTF">2018-10-11T19:27:00Z</dcterms:created>
  <dcterms:modified xsi:type="dcterms:W3CDTF">2018-10-11T21:05:00Z</dcterms:modified>
</cp:coreProperties>
</file>